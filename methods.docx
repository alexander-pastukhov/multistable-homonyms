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17797" w14:textId="77777777" w:rsidR="007511FB" w:rsidRDefault="007511FB" w:rsidP="007511FB">
      <w:pPr>
        <w:pStyle w:val="Heading1"/>
        <w:rPr>
          <w:lang w:val="en-US"/>
        </w:rPr>
      </w:pPr>
      <w:r>
        <w:rPr>
          <w:lang w:val="en-US"/>
        </w:rPr>
        <w:t>Methods</w:t>
      </w:r>
    </w:p>
    <w:p w14:paraId="30D5E846" w14:textId="77777777" w:rsidR="007511FB" w:rsidRDefault="007511FB" w:rsidP="007511FB">
      <w:pPr>
        <w:pStyle w:val="Heading2"/>
        <w:rPr>
          <w:lang w:val="en-US"/>
        </w:rPr>
      </w:pPr>
      <w:r>
        <w:rPr>
          <w:lang w:val="en-US"/>
        </w:rPr>
        <w:t>Participants</w:t>
      </w:r>
    </w:p>
    <w:p w14:paraId="193C8832" w14:textId="3ECFF8E4" w:rsidR="007511FB" w:rsidRDefault="007511FB" w:rsidP="007511FB">
      <w:pPr>
        <w:rPr>
          <w:rStyle w:val="normaltextrun"/>
          <w:rFonts w:ascii="Calibri" w:hAnsi="Calibri" w:cs="Calibri"/>
          <w:color w:val="000000"/>
          <w:shd w:val="clear" w:color="auto" w:fill="FFFFFF"/>
          <w:lang w:val="en-US"/>
        </w:rPr>
      </w:pPr>
      <w:r>
        <w:rPr>
          <w:rStyle w:val="normaltextrun"/>
          <w:rFonts w:ascii="Calibri" w:hAnsi="Calibri" w:cs="Calibri"/>
          <w:color w:val="000000"/>
          <w:shd w:val="clear" w:color="auto" w:fill="FFFFFF"/>
          <w:lang w:val="en-US"/>
        </w:rPr>
        <w:t>Thirty-three</w:t>
      </w:r>
      <w:r w:rsidRPr="00827500">
        <w:rPr>
          <w:rStyle w:val="normaltextrun"/>
          <w:rFonts w:ascii="Calibri" w:hAnsi="Calibri" w:cs="Calibri"/>
          <w:color w:val="000000"/>
          <w:shd w:val="clear" w:color="auto" w:fill="FFFFFF"/>
          <w:lang w:val="en-US"/>
        </w:rPr>
        <w:t> participants (26 females, age 19-41 years, mean age 23.</w:t>
      </w:r>
      <w:r>
        <w:rPr>
          <w:rStyle w:val="normaltextrun"/>
          <w:rFonts w:ascii="Calibri" w:hAnsi="Calibri" w:cs="Calibri"/>
          <w:color w:val="000000"/>
          <w:shd w:val="clear" w:color="auto" w:fill="FFFFFF"/>
          <w:lang w:val="en-US"/>
        </w:rPr>
        <w:t>4</w:t>
      </w:r>
      <w:r w:rsidRPr="00827500">
        <w:rPr>
          <w:rStyle w:val="normaltextrun"/>
          <w:rFonts w:ascii="Calibri" w:hAnsi="Calibri" w:cs="Calibri"/>
          <w:color w:val="000000"/>
          <w:shd w:val="clear" w:color="auto" w:fill="FFFFFF"/>
          <w:lang w:val="en-US"/>
        </w:rPr>
        <w:t xml:space="preserve"> years; 7 males, age 20-36 years, mean age 25.0 years) took part in the experiment. We excluded 11 participants from the analysis as they failed to complete the experiment or made no response in at least one block.</w:t>
      </w:r>
      <w:r w:rsidR="000E043A">
        <w:rPr>
          <w:rStyle w:val="normaltextrun"/>
          <w:rFonts w:ascii="Calibri" w:hAnsi="Calibri" w:cs="Calibri"/>
          <w:color w:val="000000"/>
          <w:shd w:val="clear" w:color="auto" w:fill="FFFFFF"/>
          <w:lang w:val="en-US"/>
        </w:rPr>
        <w:t xml:space="preserve"> </w:t>
      </w:r>
      <w:bookmarkStart w:id="0" w:name="_Hlk139982901"/>
      <w:ins w:id="1" w:author="Malin Styrnal" w:date="2023-07-11T16:17:00Z">
        <w:r w:rsidR="00696ED1">
          <w:rPr>
            <w:rStyle w:val="normaltextrun"/>
            <w:rFonts w:ascii="Calibri" w:hAnsi="Calibri" w:cs="Calibri"/>
            <w:color w:val="000000"/>
            <w:shd w:val="clear" w:color="auto" w:fill="FFFFFF"/>
            <w:lang w:val="en-US"/>
          </w:rPr>
          <w:t>As this was an online experiment, we expected dropouts and have no reason to believe that the missing data is not random. It is most likely that participants dropped out at random.</w:t>
        </w:r>
        <w:r w:rsidR="00696ED1" w:rsidRPr="00827500">
          <w:rPr>
            <w:rStyle w:val="normaltextrun"/>
            <w:rFonts w:ascii="Calibri" w:hAnsi="Calibri" w:cs="Calibri"/>
            <w:color w:val="000000"/>
            <w:shd w:val="clear" w:color="auto" w:fill="FFFFFF"/>
            <w:lang w:val="en-US"/>
          </w:rPr>
          <w:t xml:space="preserve"> </w:t>
        </w:r>
      </w:ins>
      <w:bookmarkEnd w:id="0"/>
      <w:r w:rsidRPr="00827500">
        <w:rPr>
          <w:rStyle w:val="normaltextrun"/>
          <w:rFonts w:ascii="Calibri" w:hAnsi="Calibri" w:cs="Calibri"/>
          <w:color w:val="000000"/>
          <w:shd w:val="clear" w:color="auto" w:fill="FFFFFF"/>
          <w:lang w:val="en-US"/>
        </w:rPr>
        <w:t>The resulting sample consists of 22 participants (16 females, age 19-41 years, mean age 23.7 years; 6 males, age 20-36 years, mean age 25.7 years).</w:t>
      </w:r>
      <w:r>
        <w:rPr>
          <w:rStyle w:val="normaltextrun"/>
          <w:rFonts w:ascii="Calibri" w:hAnsi="Calibri" w:cs="Calibri"/>
          <w:color w:val="000000"/>
          <w:shd w:val="clear" w:color="auto" w:fill="FFFFFF"/>
          <w:lang w:val="en-US"/>
        </w:rPr>
        <w:t xml:space="preserve"> The online repository contains data for all participants with exclusion criteria and a list of excluded participants coded in the analysis script for the sake of replicability of our analyses.</w:t>
      </w:r>
    </w:p>
    <w:p w14:paraId="42419392" w14:textId="77777777" w:rsidR="007511FB" w:rsidRPr="004B17A6" w:rsidRDefault="007511FB" w:rsidP="007511FB">
      <w:pPr>
        <w:spacing w:after="0" w:line="240" w:lineRule="auto"/>
        <w:rPr>
          <w:lang w:val="en-US"/>
        </w:rPr>
      </w:pPr>
      <w:r w:rsidRPr="00822F37">
        <w:rPr>
          <w:rStyle w:val="normaltextrun"/>
          <w:rFonts w:ascii="Calibri" w:hAnsi="Calibri" w:cs="Calibri"/>
          <w:color w:val="000000"/>
          <w:shd w:val="clear" w:color="auto" w:fill="FFFFFF"/>
          <w:lang w:val="en-US"/>
        </w:rPr>
        <w:t>Participants were recruited through advertisements posted around the University of Bamberg</w:t>
      </w:r>
      <w:r>
        <w:rPr>
          <w:rStyle w:val="normaltextrun"/>
          <w:rFonts w:ascii="Calibri" w:hAnsi="Calibri" w:cs="Calibri"/>
          <w:color w:val="000000"/>
          <w:shd w:val="clear" w:color="auto" w:fill="FFFFFF"/>
          <w:lang w:val="en-US"/>
        </w:rPr>
        <w:t xml:space="preserve"> and were instructed to participate in the experiment only if they</w:t>
      </w:r>
      <w:r w:rsidRPr="7831D75A">
        <w:rPr>
          <w:rStyle w:val="normaltextrun"/>
          <w:rFonts w:ascii="Calibri" w:hAnsi="Calibri" w:cs="Calibri"/>
          <w:color w:val="000000" w:themeColor="text1"/>
          <w:lang w:val="en-US"/>
        </w:rPr>
        <w:t xml:space="preserve"> spoke German at </w:t>
      </w:r>
      <w:r>
        <w:rPr>
          <w:rStyle w:val="normaltextrun"/>
          <w:rFonts w:ascii="Calibri" w:hAnsi="Calibri" w:cs="Calibri"/>
          <w:color w:val="000000" w:themeColor="text1"/>
          <w:lang w:val="en-US"/>
        </w:rPr>
        <w:t xml:space="preserve">a </w:t>
      </w:r>
      <w:r w:rsidRPr="7831D75A">
        <w:rPr>
          <w:rStyle w:val="normaltextrun"/>
          <w:rFonts w:ascii="Calibri" w:hAnsi="Calibri" w:cs="Calibri"/>
          <w:color w:val="000000" w:themeColor="text1"/>
          <w:lang w:val="en-US"/>
        </w:rPr>
        <w:t>native level</w:t>
      </w:r>
      <w:r>
        <w:rPr>
          <w:rStyle w:val="normaltextrun"/>
          <w:rFonts w:ascii="Calibri" w:hAnsi="Calibri" w:cs="Calibri"/>
          <w:color w:val="000000"/>
          <w:shd w:val="clear" w:color="auto" w:fill="FFFFFF"/>
          <w:lang w:val="en-US"/>
        </w:rPr>
        <w:t xml:space="preserve"> to fulfill the requirements to deeply understand the German homonyms in the entire range of meanings. </w:t>
      </w:r>
      <w:r w:rsidRPr="004B17A6">
        <w:rPr>
          <w:rStyle w:val="normaltextrun"/>
          <w:rFonts w:ascii="Calibri" w:hAnsi="Calibri" w:cs="Calibri"/>
          <w:color w:val="000000"/>
          <w:shd w:val="clear" w:color="auto" w:fill="FFFFFF"/>
          <w:lang w:val="en-US"/>
        </w:rPr>
        <w:t>All procedures were in accordance with the national ethical standards on human experimentation and with the Declaration of Helsinki of 1975, as revised in 2008. The study was in full accordance with the ethical guidelines of the University of Bamberg and was approved by an umbrella evaluation for psychophysical testing of the university ethics committee (</w:t>
      </w:r>
      <w:proofErr w:type="spellStart"/>
      <w:r w:rsidRPr="004B17A6">
        <w:rPr>
          <w:rStyle w:val="normaltextrun"/>
          <w:rFonts w:ascii="Calibri" w:hAnsi="Calibri" w:cs="Calibri"/>
          <w:color w:val="000000"/>
          <w:shd w:val="clear" w:color="auto" w:fill="FFFFFF"/>
          <w:lang w:val="en-US"/>
        </w:rPr>
        <w:t>Ethikrat</w:t>
      </w:r>
      <w:proofErr w:type="spellEnd"/>
      <w:r w:rsidRPr="004B17A6">
        <w:rPr>
          <w:rStyle w:val="normaltextrun"/>
          <w:rFonts w:ascii="Calibri" w:hAnsi="Calibri" w:cs="Calibri"/>
          <w:color w:val="000000"/>
          <w:shd w:val="clear" w:color="auto" w:fill="FFFFFF"/>
          <w:lang w:val="en-US"/>
        </w:rPr>
        <w:t xml:space="preserve">) on 18 August 2017. Informed consent was obtained from all observers prior to each experimental session. All participants had normal or corrected-to-normal vision and normal color vision, all tested by standard tests in situ, and were naïve to the purpose of the study. For their participation, observers received </w:t>
      </w:r>
      <w:r>
        <w:rPr>
          <w:rStyle w:val="normaltextrun"/>
          <w:rFonts w:ascii="Calibri" w:hAnsi="Calibri" w:cs="Calibri"/>
          <w:color w:val="000000"/>
          <w:shd w:val="clear" w:color="auto" w:fill="FFFFFF"/>
          <w:lang w:val="en-US"/>
        </w:rPr>
        <w:t xml:space="preserve">course </w:t>
      </w:r>
      <w:r w:rsidRPr="004B17A6">
        <w:rPr>
          <w:rStyle w:val="normaltextrun"/>
          <w:rFonts w:ascii="Calibri" w:hAnsi="Calibri" w:cs="Calibri"/>
          <w:color w:val="000000"/>
          <w:shd w:val="clear" w:color="auto" w:fill="FFFFFF"/>
          <w:lang w:val="en-US"/>
        </w:rPr>
        <w:t>credit within the framework of a mandatory module of research participation in accordance with the standards of the University of Bamberg.</w:t>
      </w:r>
    </w:p>
    <w:p w14:paraId="68C724B9" w14:textId="77777777" w:rsidR="007511FB" w:rsidRDefault="007511FB" w:rsidP="007511FB">
      <w:pPr>
        <w:pStyle w:val="Heading2"/>
        <w:rPr>
          <w:lang w:val="en-US"/>
        </w:rPr>
      </w:pPr>
      <w:r>
        <w:rPr>
          <w:lang w:val="en-US"/>
        </w:rPr>
        <w:t>Material</w:t>
      </w:r>
    </w:p>
    <w:p w14:paraId="3AD8C17F" w14:textId="77777777" w:rsidR="007511FB" w:rsidRPr="00302C40" w:rsidRDefault="007511FB" w:rsidP="007511FB">
      <w:pPr>
        <w:rPr>
          <w:lang w:val="en-US"/>
        </w:rPr>
      </w:pPr>
      <w:r>
        <w:rPr>
          <w:lang w:val="en-US"/>
        </w:rPr>
        <w:t>The second author created the material. We selected five German words that were assumed to be unambiguous (</w:t>
      </w:r>
      <w:r w:rsidRPr="00302C40">
        <w:rPr>
          <w:b/>
          <w:lang w:val="en-US"/>
        </w:rPr>
        <w:fldChar w:fldCharType="begin"/>
      </w:r>
      <w:r w:rsidRPr="00302C40">
        <w:rPr>
          <w:b/>
          <w:lang w:val="en-US"/>
        </w:rPr>
        <w:instrText xml:space="preserve"> REF _Ref71196234 \h </w:instrText>
      </w:r>
      <w:r>
        <w:rPr>
          <w:b/>
          <w:lang w:val="en-US"/>
        </w:rPr>
        <w:instrText xml:space="preserve"> \* MERGEFORMAT </w:instrText>
      </w:r>
      <w:r w:rsidRPr="00302C40">
        <w:rPr>
          <w:b/>
          <w:lang w:val="en-US"/>
        </w:rPr>
      </w:r>
      <w:r w:rsidRPr="00302C40">
        <w:rPr>
          <w:b/>
          <w:lang w:val="en-US"/>
        </w:rPr>
        <w:fldChar w:fldCharType="separate"/>
      </w:r>
      <w:r w:rsidRPr="00F21A71">
        <w:rPr>
          <w:b/>
          <w:lang w:val="en-US"/>
        </w:rPr>
        <w:t>Table 1</w:t>
      </w:r>
      <w:r w:rsidRPr="00302C40">
        <w:rPr>
          <w:b/>
          <w:lang w:val="en-US"/>
        </w:rPr>
        <w:fldChar w:fldCharType="end"/>
      </w:r>
      <w:r>
        <w:rPr>
          <w:b/>
          <w:lang w:val="en-US"/>
        </w:rPr>
        <w:t>A</w:t>
      </w:r>
      <w:r>
        <w:rPr>
          <w:lang w:val="en-US"/>
        </w:rPr>
        <w:t>) and twenty polysemic words expressing different meanings. Out of these twenty polysemic, fifteen words had two primary meanings (</w:t>
      </w:r>
      <w:r w:rsidRPr="00302C40">
        <w:rPr>
          <w:b/>
          <w:lang w:val="en-US"/>
        </w:rPr>
        <w:fldChar w:fldCharType="begin"/>
      </w:r>
      <w:r w:rsidRPr="00302C40">
        <w:rPr>
          <w:b/>
          <w:lang w:val="en-US"/>
        </w:rPr>
        <w:instrText xml:space="preserve"> REF _Ref71196234 \h </w:instrText>
      </w:r>
      <w:r>
        <w:rPr>
          <w:b/>
          <w:lang w:val="en-US"/>
        </w:rPr>
        <w:instrText xml:space="preserve"> \* MERGEFORMAT </w:instrText>
      </w:r>
      <w:r w:rsidRPr="00302C40">
        <w:rPr>
          <w:b/>
          <w:lang w:val="en-US"/>
        </w:rPr>
      </w:r>
      <w:r w:rsidRPr="00302C40">
        <w:rPr>
          <w:b/>
          <w:lang w:val="en-US"/>
        </w:rPr>
        <w:fldChar w:fldCharType="separate"/>
      </w:r>
      <w:r w:rsidRPr="00F21A71">
        <w:rPr>
          <w:b/>
          <w:lang w:val="en-US"/>
        </w:rPr>
        <w:t>Table 1</w:t>
      </w:r>
      <w:r w:rsidRPr="00302C40">
        <w:rPr>
          <w:b/>
          <w:lang w:val="en-US"/>
        </w:rPr>
        <w:fldChar w:fldCharType="end"/>
      </w:r>
      <w:r>
        <w:rPr>
          <w:b/>
          <w:lang w:val="en-US"/>
        </w:rPr>
        <w:t>B</w:t>
      </w:r>
      <w:r>
        <w:rPr>
          <w:lang w:val="en-US"/>
        </w:rPr>
        <w:t>), and five had three primary meanings (</w:t>
      </w:r>
      <w:r w:rsidRPr="00302C40">
        <w:rPr>
          <w:b/>
          <w:lang w:val="en-US"/>
        </w:rPr>
        <w:fldChar w:fldCharType="begin"/>
      </w:r>
      <w:r w:rsidRPr="00302C40">
        <w:rPr>
          <w:b/>
          <w:lang w:val="en-US"/>
        </w:rPr>
        <w:instrText xml:space="preserve"> REF _Ref71196234 \h </w:instrText>
      </w:r>
      <w:r>
        <w:rPr>
          <w:b/>
          <w:lang w:val="en-US"/>
        </w:rPr>
        <w:instrText xml:space="preserve"> \* MERGEFORMAT </w:instrText>
      </w:r>
      <w:r w:rsidRPr="00302C40">
        <w:rPr>
          <w:b/>
          <w:lang w:val="en-US"/>
        </w:rPr>
      </w:r>
      <w:r w:rsidRPr="00302C40">
        <w:rPr>
          <w:b/>
          <w:lang w:val="en-US"/>
        </w:rPr>
        <w:fldChar w:fldCharType="separate"/>
      </w:r>
      <w:r w:rsidRPr="00F21A71">
        <w:rPr>
          <w:b/>
          <w:lang w:val="en-US"/>
        </w:rPr>
        <w:t>Table 1</w:t>
      </w:r>
      <w:r w:rsidRPr="00302C40">
        <w:rPr>
          <w:b/>
          <w:lang w:val="en-US"/>
        </w:rPr>
        <w:fldChar w:fldCharType="end"/>
      </w:r>
      <w:r>
        <w:rPr>
          <w:b/>
          <w:lang w:val="en-US"/>
        </w:rPr>
        <w:t>C</w:t>
      </w:r>
      <w:r w:rsidRPr="00302C40">
        <w:rPr>
          <w:lang w:val="en-US"/>
        </w:rPr>
        <w:t>)</w:t>
      </w:r>
      <w:r>
        <w:rPr>
          <w:lang w:val="en-US"/>
        </w:rPr>
        <w:t>. In addition, the word "Blatt," which can mean either "</w:t>
      </w:r>
      <w:proofErr w:type="spellStart"/>
      <w:r w:rsidRPr="000A22DB">
        <w:rPr>
          <w:lang w:val="en-US"/>
        </w:rPr>
        <w:t>Laubblatt</w:t>
      </w:r>
      <w:proofErr w:type="spellEnd"/>
      <w:r>
        <w:rPr>
          <w:lang w:val="en-US"/>
        </w:rPr>
        <w:t>" (a leaf) or "</w:t>
      </w:r>
      <w:r w:rsidRPr="000A22DB">
        <w:rPr>
          <w:lang w:val="en-US"/>
        </w:rPr>
        <w:t>Blatt Papier</w:t>
      </w:r>
      <w:r>
        <w:rPr>
          <w:lang w:val="en-US"/>
        </w:rPr>
        <w:t>" (a sheet of paper), was used as an example in instructions and during the first training block and was excluded from the analysis.</w:t>
      </w:r>
    </w:p>
    <w:p w14:paraId="2883FB62" w14:textId="0BF822D2" w:rsidR="007511FB" w:rsidRPr="004E07D7" w:rsidRDefault="007511FB" w:rsidP="007511FB">
      <w:pPr>
        <w:pStyle w:val="Caption"/>
        <w:rPr>
          <w:lang w:val="en-US"/>
        </w:rPr>
      </w:pPr>
      <w:bookmarkStart w:id="2" w:name="_Ref71196234"/>
      <w:r w:rsidRPr="004E07D7">
        <w:rPr>
          <w:lang w:val="en-US"/>
        </w:rPr>
        <w:t xml:space="preserve">Table </w:t>
      </w:r>
      <w:r w:rsidRPr="004E07D7">
        <w:fldChar w:fldCharType="begin"/>
      </w:r>
      <w:r w:rsidRPr="004E07D7">
        <w:rPr>
          <w:lang w:val="en-US"/>
        </w:rPr>
        <w:instrText xml:space="preserve"> SEQ Table \* ARABIC </w:instrText>
      </w:r>
      <w:r w:rsidRPr="004E07D7">
        <w:fldChar w:fldCharType="separate"/>
      </w:r>
      <w:r>
        <w:rPr>
          <w:noProof/>
          <w:lang w:val="en-US"/>
        </w:rPr>
        <w:t>1</w:t>
      </w:r>
      <w:r w:rsidRPr="004E07D7">
        <w:fldChar w:fldCharType="end"/>
      </w:r>
      <w:bookmarkEnd w:id="2"/>
      <w:r>
        <w:rPr>
          <w:lang w:val="en-US"/>
        </w:rPr>
        <w:t xml:space="preserve">. Words used in the study, </w:t>
      </w:r>
      <w:r w:rsidRPr="004E07D7">
        <w:rPr>
          <w:lang w:val="en-US"/>
        </w:rPr>
        <w:t>their assumed meaning</w:t>
      </w:r>
      <w:r>
        <w:rPr>
          <w:lang w:val="en-US"/>
        </w:rPr>
        <w:t xml:space="preserve">(s), and translation to English (in </w:t>
      </w:r>
      <w:r w:rsidRPr="003412AE">
        <w:rPr>
          <w:color w:val="5B9BD5" w:themeColor="accent1"/>
          <w:lang w:val="en-US"/>
        </w:rPr>
        <w:t>blue</w:t>
      </w:r>
      <w:r>
        <w:rPr>
          <w:lang w:val="en-US"/>
        </w:rPr>
        <w:t>).</w:t>
      </w:r>
      <w:r w:rsidR="003412AE">
        <w:rPr>
          <w:lang w:val="en-US"/>
        </w:rPr>
        <w:t xml:space="preserve"> </w:t>
      </w:r>
      <w:r w:rsidR="003412AE" w:rsidRPr="003412AE">
        <w:rPr>
          <w:b w:val="0"/>
          <w:bCs/>
          <w:iCs w:val="0"/>
          <w:lang w:val="en-US"/>
        </w:rPr>
        <w:t>Word frequencies are reported on a scale from 1 (rare) to 6</w:t>
      </w:r>
      <w:r w:rsidR="003412AE" w:rsidRPr="003412AE">
        <w:rPr>
          <w:b w:val="0"/>
          <w:bCs/>
          <w:lang w:val="en-US"/>
        </w:rPr>
        <w:t xml:space="preserve"> (frequent) </w:t>
      </w:r>
      <w:r w:rsidR="003412AE" w:rsidRPr="003412AE">
        <w:rPr>
          <w:b w:val="0"/>
          <w:bCs/>
          <w:lang w:val="en-US"/>
        </w:rPr>
        <w:fldChar w:fldCharType="begin" w:fldLock="1"/>
      </w:r>
      <w:r w:rsidR="003412AE" w:rsidRPr="003412AE">
        <w:rPr>
          <w:b w:val="0"/>
          <w:bCs/>
          <w:lang w:val="en-US"/>
        </w:rPr>
        <w:instrText>ADDIN CSL_CITATION {"citationItems":[{"id":"ITEM-1","itemData":{"id":"ITEM-1","issued":{"date-parts":[["2023"]]},"publisher":"Berlin-Brandenburgischen Akademie der Wissenschaften","title":"DWDS – Digitales Wörterbuch der deutschen Sprache. Das Wortauskunftssystem zur deutschen Sprache in Geschichte und Gegenwart.","type":"book"},"uris":["http://www.mendeley.com/documents/?uuid=13d1f7e0-cfd9-4196-ad65-67dad2de9908"]}],"mendeley":{"formattedCitation":"(&lt;i&gt;DWDS – Digitales Wörterbuch Der Deutschen Sprache. Das Wortauskunftssystem Zur Deutschen Sprache in Geschichte Und Gegenwart.&lt;/i&gt;, 2023)","manualFormatting":"(DWDS, 2023)","plainTextFormattedCitation":"(DWDS – Digitales Wörterbuch Der Deutschen Sprache. Das Wortauskunftssystem Zur Deutschen Sprache in Geschichte Und Gegenwart., 2023)"},"properties":{"noteIndex":0},"schema":"https://github.com/citation-style-language/schema/raw/master/csl-citation.json"}</w:instrText>
      </w:r>
      <w:r w:rsidR="003412AE" w:rsidRPr="003412AE">
        <w:rPr>
          <w:b w:val="0"/>
          <w:bCs/>
          <w:lang w:val="en-US"/>
        </w:rPr>
        <w:fldChar w:fldCharType="separate"/>
      </w:r>
      <w:r w:rsidR="003412AE" w:rsidRPr="003412AE">
        <w:rPr>
          <w:b w:val="0"/>
          <w:bCs/>
          <w:noProof/>
          <w:lang w:val="en-US"/>
        </w:rPr>
        <w:t>(</w:t>
      </w:r>
      <w:r w:rsidR="003412AE" w:rsidRPr="003412AE">
        <w:rPr>
          <w:b w:val="0"/>
          <w:bCs/>
          <w:i/>
          <w:noProof/>
          <w:lang w:val="en-US"/>
        </w:rPr>
        <w:t>DWDS</w:t>
      </w:r>
      <w:r w:rsidR="003412AE" w:rsidRPr="003412AE">
        <w:rPr>
          <w:b w:val="0"/>
          <w:bCs/>
          <w:noProof/>
          <w:lang w:val="en-US"/>
        </w:rPr>
        <w:t>, 2023)</w:t>
      </w:r>
      <w:r w:rsidR="003412AE" w:rsidRPr="003412AE">
        <w:rPr>
          <w:b w:val="0"/>
          <w:bCs/>
          <w:lang w:val="en-US"/>
        </w:rPr>
        <w:fldChar w:fldCharType="end"/>
      </w:r>
    </w:p>
    <w:tbl>
      <w:tblPr>
        <w:tblStyle w:val="TableGrid"/>
        <w:tblW w:w="5000" w:type="pct"/>
        <w:tblLook w:val="04A0" w:firstRow="1" w:lastRow="0" w:firstColumn="1" w:lastColumn="0" w:noHBand="0" w:noVBand="1"/>
      </w:tblPr>
      <w:tblGrid>
        <w:gridCol w:w="1297"/>
        <w:gridCol w:w="4098"/>
        <w:gridCol w:w="1887"/>
        <w:gridCol w:w="2006"/>
      </w:tblGrid>
      <w:tr w:rsidR="003412AE" w:rsidRPr="003412AE" w14:paraId="01B37CC1" w14:textId="367F11E9" w:rsidTr="003412AE">
        <w:tc>
          <w:tcPr>
            <w:tcW w:w="698" w:type="pct"/>
            <w:shd w:val="clear" w:color="auto" w:fill="E7E6E6" w:themeFill="background2"/>
          </w:tcPr>
          <w:p w14:paraId="6A4F94B3" w14:textId="77777777" w:rsidR="003412AE" w:rsidRPr="00537F56" w:rsidRDefault="003412AE">
            <w:pPr>
              <w:jc w:val="center"/>
              <w:textAlignment w:val="baseline"/>
              <w:rPr>
                <w:rFonts w:ascii="Calibri" w:eastAsia="Times New Roman" w:hAnsi="Calibri" w:cs="Calibri"/>
                <w:b/>
                <w:bCs/>
                <w:lang w:val="en-GB" w:eastAsia="en-US"/>
              </w:rPr>
            </w:pPr>
            <w:r w:rsidRPr="00537F56">
              <w:rPr>
                <w:rFonts w:ascii="Calibri" w:eastAsia="Times New Roman" w:hAnsi="Calibri" w:cs="Calibri"/>
                <w:b/>
                <w:bCs/>
                <w:lang w:val="en-GB" w:eastAsia="en-US"/>
              </w:rPr>
              <w:t>Word</w:t>
            </w:r>
            <w:r>
              <w:rPr>
                <w:rFonts w:ascii="Calibri" w:eastAsia="Times New Roman" w:hAnsi="Calibri" w:cs="Calibri"/>
                <w:b/>
                <w:bCs/>
                <w:lang w:val="en-GB" w:eastAsia="en-US"/>
              </w:rPr>
              <w:br/>
              <w:t>German</w:t>
            </w:r>
          </w:p>
        </w:tc>
        <w:tc>
          <w:tcPr>
            <w:tcW w:w="3222" w:type="pct"/>
            <w:gridSpan w:val="2"/>
            <w:shd w:val="clear" w:color="auto" w:fill="E7E6E6" w:themeFill="background2"/>
          </w:tcPr>
          <w:p w14:paraId="0A08766A" w14:textId="77777777" w:rsidR="003412AE" w:rsidRPr="00E369DD" w:rsidRDefault="003412AE">
            <w:pPr>
              <w:jc w:val="center"/>
              <w:textAlignment w:val="baseline"/>
              <w:rPr>
                <w:rFonts w:ascii="Calibri" w:eastAsia="Times New Roman" w:hAnsi="Calibri" w:cs="Calibri"/>
                <w:b/>
                <w:bCs/>
                <w:lang w:val="en-US" w:eastAsia="en-US"/>
              </w:rPr>
            </w:pPr>
            <w:r>
              <w:rPr>
                <w:rFonts w:ascii="Calibri" w:eastAsia="Times New Roman" w:hAnsi="Calibri" w:cs="Calibri"/>
                <w:b/>
                <w:bCs/>
                <w:lang w:val="en-GB" w:eastAsia="en-US"/>
              </w:rPr>
              <w:t xml:space="preserve">A) Words with single meaning (German | </w:t>
            </w:r>
            <w:r w:rsidRPr="00E369DD">
              <w:rPr>
                <w:rFonts w:ascii="Calibri" w:eastAsia="Times New Roman" w:hAnsi="Calibri" w:cs="Calibri"/>
                <w:b/>
                <w:bCs/>
                <w:color w:val="5B9BD5" w:themeColor="accent1"/>
                <w:lang w:val="en-GB" w:eastAsia="en-US"/>
              </w:rPr>
              <w:t>English</w:t>
            </w:r>
            <w:r w:rsidRPr="00E369DD">
              <w:rPr>
                <w:rFonts w:ascii="Calibri" w:eastAsia="Times New Roman" w:hAnsi="Calibri" w:cs="Calibri"/>
                <w:b/>
                <w:bCs/>
                <w:lang w:val="en-GB" w:eastAsia="en-US"/>
              </w:rPr>
              <w:t>)</w:t>
            </w:r>
          </w:p>
        </w:tc>
        <w:tc>
          <w:tcPr>
            <w:tcW w:w="1081" w:type="pct"/>
            <w:shd w:val="clear" w:color="auto" w:fill="E7E6E6" w:themeFill="background2"/>
          </w:tcPr>
          <w:p w14:paraId="43DEE139" w14:textId="1BAEF9F4" w:rsidR="003412AE" w:rsidRPr="003412AE" w:rsidRDefault="003412AE">
            <w:pPr>
              <w:jc w:val="center"/>
              <w:textAlignment w:val="baseline"/>
              <w:rPr>
                <w:rFonts w:ascii="Calibri" w:eastAsia="Times New Roman" w:hAnsi="Calibri" w:cs="Calibri"/>
                <w:b/>
                <w:bCs/>
                <w:lang w:val="en-US" w:eastAsia="en-US"/>
              </w:rPr>
            </w:pPr>
            <w:r>
              <w:rPr>
                <w:rFonts w:ascii="Calibri" w:eastAsia="Times New Roman" w:hAnsi="Calibri" w:cs="Calibri"/>
                <w:b/>
                <w:bCs/>
                <w:lang w:val="en-US" w:eastAsia="en-US"/>
              </w:rPr>
              <w:t>Word frequency</w:t>
            </w:r>
          </w:p>
        </w:tc>
      </w:tr>
      <w:tr w:rsidR="003412AE" w:rsidRPr="00A46359" w14:paraId="5FF549E6" w14:textId="58732FC8" w:rsidTr="003412AE">
        <w:tc>
          <w:tcPr>
            <w:tcW w:w="698" w:type="pct"/>
            <w:vAlign w:val="center"/>
          </w:tcPr>
          <w:p w14:paraId="5DC5AD16" w14:textId="77777777" w:rsidR="003412AE" w:rsidRPr="00162537" w:rsidRDefault="003412AE">
            <w:pPr>
              <w:jc w:val="center"/>
              <w:textAlignment w:val="baseline"/>
              <w:rPr>
                <w:rFonts w:ascii="Calibri" w:eastAsia="Times New Roman" w:hAnsi="Calibri" w:cs="Calibri"/>
                <w:lang w:eastAsia="en-US"/>
              </w:rPr>
            </w:pPr>
            <w:r w:rsidRPr="00162537">
              <w:rPr>
                <w:rFonts w:ascii="Calibri" w:eastAsia="Times New Roman" w:hAnsi="Calibri" w:cs="Calibri"/>
                <w:lang w:eastAsia="en-US"/>
              </w:rPr>
              <w:t>Brief</w:t>
            </w:r>
          </w:p>
        </w:tc>
        <w:tc>
          <w:tcPr>
            <w:tcW w:w="2206" w:type="pct"/>
            <w:vAlign w:val="center"/>
          </w:tcPr>
          <w:p w14:paraId="038E0EF2" w14:textId="77777777" w:rsidR="003412AE" w:rsidRPr="00A46359" w:rsidRDefault="003412AE">
            <w:pPr>
              <w:jc w:val="right"/>
              <w:textAlignment w:val="baseline"/>
              <w:rPr>
                <w:rFonts w:ascii="Calibri" w:eastAsia="Times New Roman" w:hAnsi="Calibri" w:cs="Calibri"/>
                <w:lang w:eastAsia="en-US"/>
              </w:rPr>
            </w:pPr>
            <w:r w:rsidRPr="00A46359">
              <w:rPr>
                <w:rFonts w:ascii="Calibri" w:eastAsia="Times New Roman" w:hAnsi="Calibri" w:cs="Calibri"/>
                <w:lang w:eastAsia="en-US"/>
              </w:rPr>
              <w:t>geschriebene Nachricht</w:t>
            </w:r>
          </w:p>
        </w:tc>
        <w:tc>
          <w:tcPr>
            <w:tcW w:w="1016" w:type="pct"/>
            <w:vAlign w:val="center"/>
          </w:tcPr>
          <w:p w14:paraId="7BE01E3F" w14:textId="77777777" w:rsidR="003412AE" w:rsidRPr="00A46359" w:rsidRDefault="003412AE">
            <w:pPr>
              <w:textAlignment w:val="baseline"/>
              <w:rPr>
                <w:rFonts w:ascii="Calibri" w:eastAsia="Times New Roman" w:hAnsi="Calibri" w:cs="Calibri"/>
                <w:lang w:eastAsia="en-US"/>
              </w:rPr>
            </w:pPr>
            <w:r>
              <w:rPr>
                <w:rFonts w:ascii="Calibri" w:eastAsia="Times New Roman" w:hAnsi="Calibri" w:cs="Calibri"/>
                <w:color w:val="0070C0"/>
                <w:lang w:val="en-US" w:eastAsia="en-US"/>
              </w:rPr>
              <w:t>Letter</w:t>
            </w:r>
          </w:p>
        </w:tc>
        <w:tc>
          <w:tcPr>
            <w:tcW w:w="1081" w:type="pct"/>
            <w:vAlign w:val="center"/>
          </w:tcPr>
          <w:p w14:paraId="55FCF0F5" w14:textId="47308757" w:rsidR="003412AE" w:rsidRDefault="003412AE" w:rsidP="003412AE">
            <w:pPr>
              <w:jc w:val="center"/>
              <w:textAlignment w:val="baseline"/>
              <w:rPr>
                <w:rFonts w:ascii="Calibri" w:eastAsia="Times New Roman" w:hAnsi="Calibri" w:cs="Calibri"/>
                <w:color w:val="0070C0"/>
                <w:lang w:val="en-US" w:eastAsia="en-US"/>
              </w:rPr>
            </w:pPr>
            <w:r>
              <w:rPr>
                <w:rFonts w:ascii="Calibri" w:eastAsia="Times New Roman" w:hAnsi="Calibri" w:cs="Calibri"/>
                <w:color w:val="0070C0"/>
                <w:lang w:val="en-US" w:eastAsia="en-US"/>
              </w:rPr>
              <w:t>4</w:t>
            </w:r>
          </w:p>
        </w:tc>
      </w:tr>
      <w:tr w:rsidR="003412AE" w:rsidRPr="00537F56" w14:paraId="38C2E8CF" w14:textId="63B4D705" w:rsidTr="003412AE">
        <w:tc>
          <w:tcPr>
            <w:tcW w:w="698" w:type="pct"/>
            <w:vAlign w:val="center"/>
          </w:tcPr>
          <w:p w14:paraId="6020F5DD" w14:textId="77777777" w:rsidR="003412AE" w:rsidRPr="00162537" w:rsidRDefault="003412AE">
            <w:pPr>
              <w:jc w:val="center"/>
              <w:textAlignment w:val="baseline"/>
              <w:rPr>
                <w:rFonts w:ascii="Calibri" w:eastAsia="Times New Roman" w:hAnsi="Calibri" w:cs="Calibri"/>
                <w:lang w:eastAsia="en-US"/>
              </w:rPr>
            </w:pPr>
            <w:r w:rsidRPr="00162537">
              <w:rPr>
                <w:rFonts w:ascii="Calibri" w:eastAsia="Times New Roman" w:hAnsi="Calibri" w:cs="Calibri"/>
                <w:lang w:eastAsia="en-US"/>
              </w:rPr>
              <w:t>Gedicht</w:t>
            </w:r>
          </w:p>
        </w:tc>
        <w:tc>
          <w:tcPr>
            <w:tcW w:w="2206" w:type="pct"/>
            <w:vAlign w:val="center"/>
          </w:tcPr>
          <w:p w14:paraId="6B84FC0B" w14:textId="77777777" w:rsidR="003412AE" w:rsidRPr="00537F56" w:rsidRDefault="003412AE">
            <w:pPr>
              <w:jc w:val="right"/>
              <w:textAlignment w:val="baseline"/>
              <w:rPr>
                <w:rFonts w:ascii="Calibri" w:eastAsia="Times New Roman" w:hAnsi="Calibri" w:cs="Calibri"/>
                <w:lang w:val="en-GB" w:eastAsia="en-US"/>
              </w:rPr>
            </w:pPr>
            <w:r w:rsidRPr="00B87B28">
              <w:rPr>
                <w:rFonts w:ascii="Calibri" w:eastAsia="Times New Roman" w:hAnsi="Calibri" w:cs="Calibri"/>
                <w:lang w:eastAsia="en-US"/>
              </w:rPr>
              <w:t>lyrische Dichtung</w:t>
            </w:r>
          </w:p>
        </w:tc>
        <w:tc>
          <w:tcPr>
            <w:tcW w:w="1016" w:type="pct"/>
            <w:vAlign w:val="center"/>
          </w:tcPr>
          <w:p w14:paraId="67C62D40" w14:textId="77777777" w:rsidR="003412AE" w:rsidRPr="00537F56" w:rsidRDefault="003412AE">
            <w:pPr>
              <w:textAlignment w:val="baseline"/>
              <w:rPr>
                <w:rFonts w:ascii="Calibri" w:eastAsia="Times New Roman" w:hAnsi="Calibri" w:cs="Calibri"/>
                <w:lang w:val="en-GB" w:eastAsia="en-US"/>
              </w:rPr>
            </w:pPr>
            <w:r>
              <w:rPr>
                <w:rFonts w:ascii="Calibri" w:eastAsia="Times New Roman" w:hAnsi="Calibri" w:cs="Calibri"/>
                <w:color w:val="0070C0"/>
                <w:lang w:val="en-GB" w:eastAsia="en-US"/>
              </w:rPr>
              <w:t>P</w:t>
            </w:r>
            <w:r w:rsidRPr="00361DCC">
              <w:rPr>
                <w:rFonts w:ascii="Calibri" w:eastAsia="Times New Roman" w:hAnsi="Calibri" w:cs="Calibri"/>
                <w:color w:val="0070C0"/>
                <w:lang w:val="en-GB" w:eastAsia="en-US"/>
              </w:rPr>
              <w:t>oem</w:t>
            </w:r>
          </w:p>
        </w:tc>
        <w:tc>
          <w:tcPr>
            <w:tcW w:w="1081" w:type="pct"/>
            <w:vAlign w:val="center"/>
          </w:tcPr>
          <w:p w14:paraId="2BA9C9DD" w14:textId="2BC4F544" w:rsidR="003412AE" w:rsidRDefault="003412AE" w:rsidP="003412AE">
            <w:pPr>
              <w:jc w:val="center"/>
              <w:textAlignment w:val="baseline"/>
              <w:rPr>
                <w:rFonts w:ascii="Calibri" w:eastAsia="Times New Roman" w:hAnsi="Calibri" w:cs="Calibri"/>
                <w:color w:val="0070C0"/>
                <w:lang w:val="en-GB" w:eastAsia="en-US"/>
              </w:rPr>
            </w:pPr>
            <w:r>
              <w:rPr>
                <w:rFonts w:ascii="Calibri" w:eastAsia="Times New Roman" w:hAnsi="Calibri" w:cs="Calibri"/>
                <w:color w:val="0070C0"/>
                <w:lang w:val="en-GB" w:eastAsia="en-US"/>
              </w:rPr>
              <w:t>3</w:t>
            </w:r>
          </w:p>
        </w:tc>
      </w:tr>
      <w:tr w:rsidR="003412AE" w:rsidRPr="00537F56" w14:paraId="6AA379C3" w14:textId="2BB1DE1B" w:rsidTr="003412AE">
        <w:tc>
          <w:tcPr>
            <w:tcW w:w="698" w:type="pct"/>
            <w:vAlign w:val="center"/>
          </w:tcPr>
          <w:p w14:paraId="286A3101" w14:textId="77777777" w:rsidR="003412AE" w:rsidRPr="00162537" w:rsidRDefault="003412AE">
            <w:pPr>
              <w:jc w:val="center"/>
              <w:textAlignment w:val="baseline"/>
              <w:rPr>
                <w:rFonts w:ascii="Calibri" w:eastAsia="Times New Roman" w:hAnsi="Calibri" w:cs="Calibri"/>
                <w:lang w:eastAsia="en-US"/>
              </w:rPr>
            </w:pPr>
            <w:r w:rsidRPr="00162537">
              <w:rPr>
                <w:rFonts w:ascii="Calibri" w:eastAsia="Times New Roman" w:hAnsi="Calibri" w:cs="Calibri"/>
                <w:lang w:eastAsia="en-US"/>
              </w:rPr>
              <w:t>Lampe</w:t>
            </w:r>
          </w:p>
        </w:tc>
        <w:tc>
          <w:tcPr>
            <w:tcW w:w="2206" w:type="pct"/>
          </w:tcPr>
          <w:p w14:paraId="0CE6CB1C" w14:textId="77777777" w:rsidR="003412AE" w:rsidRPr="00537F56" w:rsidRDefault="003412AE">
            <w:pPr>
              <w:jc w:val="right"/>
              <w:textAlignment w:val="baseline"/>
              <w:rPr>
                <w:rFonts w:ascii="Calibri" w:eastAsia="Times New Roman" w:hAnsi="Calibri" w:cs="Calibri"/>
                <w:lang w:val="en-GB" w:eastAsia="en-US"/>
              </w:rPr>
            </w:pPr>
            <w:r w:rsidRPr="00B87B28">
              <w:rPr>
                <w:rFonts w:ascii="Calibri" w:eastAsia="Times New Roman" w:hAnsi="Calibri" w:cs="Calibri"/>
                <w:lang w:eastAsia="en-US"/>
              </w:rPr>
              <w:t>Beleuchtung</w:t>
            </w:r>
          </w:p>
        </w:tc>
        <w:tc>
          <w:tcPr>
            <w:tcW w:w="1016" w:type="pct"/>
          </w:tcPr>
          <w:p w14:paraId="0D0A9930" w14:textId="77777777" w:rsidR="003412AE" w:rsidRPr="00537F56" w:rsidRDefault="003412AE">
            <w:pPr>
              <w:textAlignment w:val="baseline"/>
              <w:rPr>
                <w:rFonts w:ascii="Calibri" w:eastAsia="Times New Roman" w:hAnsi="Calibri" w:cs="Calibri"/>
                <w:lang w:val="en-GB" w:eastAsia="en-US"/>
              </w:rPr>
            </w:pPr>
            <w:r>
              <w:rPr>
                <w:rFonts w:ascii="Calibri" w:eastAsia="Times New Roman" w:hAnsi="Calibri" w:cs="Calibri"/>
                <w:color w:val="0070C0"/>
                <w:lang w:val="en-GB" w:eastAsia="en-US"/>
              </w:rPr>
              <w:t>L</w:t>
            </w:r>
            <w:r w:rsidRPr="00361DCC">
              <w:rPr>
                <w:rFonts w:ascii="Calibri" w:eastAsia="Times New Roman" w:hAnsi="Calibri" w:cs="Calibri"/>
                <w:color w:val="0070C0"/>
                <w:lang w:val="en-GB" w:eastAsia="en-US"/>
              </w:rPr>
              <w:t>amp</w:t>
            </w:r>
          </w:p>
        </w:tc>
        <w:tc>
          <w:tcPr>
            <w:tcW w:w="1081" w:type="pct"/>
            <w:vAlign w:val="center"/>
          </w:tcPr>
          <w:p w14:paraId="61A27BD6" w14:textId="2AB6A009" w:rsidR="003412AE" w:rsidRDefault="003412AE" w:rsidP="003412AE">
            <w:pPr>
              <w:jc w:val="center"/>
              <w:textAlignment w:val="baseline"/>
              <w:rPr>
                <w:rFonts w:ascii="Calibri" w:eastAsia="Times New Roman" w:hAnsi="Calibri" w:cs="Calibri"/>
                <w:color w:val="0070C0"/>
                <w:lang w:val="en-GB" w:eastAsia="en-US"/>
              </w:rPr>
            </w:pPr>
            <w:r>
              <w:rPr>
                <w:rFonts w:ascii="Calibri" w:eastAsia="Times New Roman" w:hAnsi="Calibri" w:cs="Calibri"/>
                <w:color w:val="0070C0"/>
                <w:lang w:val="en-GB" w:eastAsia="en-US"/>
              </w:rPr>
              <w:t>3</w:t>
            </w:r>
          </w:p>
        </w:tc>
      </w:tr>
      <w:tr w:rsidR="003412AE" w:rsidRPr="00537F56" w14:paraId="0AD64E27" w14:textId="3175AC44" w:rsidTr="003412AE">
        <w:tc>
          <w:tcPr>
            <w:tcW w:w="698" w:type="pct"/>
            <w:vAlign w:val="center"/>
          </w:tcPr>
          <w:p w14:paraId="1C8317F1" w14:textId="77777777" w:rsidR="003412AE" w:rsidRPr="00162537" w:rsidRDefault="003412AE">
            <w:pPr>
              <w:jc w:val="center"/>
              <w:textAlignment w:val="baseline"/>
              <w:rPr>
                <w:rFonts w:ascii="Calibri" w:eastAsia="Times New Roman" w:hAnsi="Calibri" w:cs="Calibri"/>
                <w:lang w:eastAsia="en-US"/>
              </w:rPr>
            </w:pPr>
            <w:r w:rsidRPr="00162537">
              <w:rPr>
                <w:rFonts w:ascii="Calibri" w:eastAsia="Times New Roman" w:hAnsi="Calibri" w:cs="Calibri"/>
                <w:lang w:eastAsia="en-US"/>
              </w:rPr>
              <w:t>Mensch</w:t>
            </w:r>
          </w:p>
        </w:tc>
        <w:tc>
          <w:tcPr>
            <w:tcW w:w="2206" w:type="pct"/>
          </w:tcPr>
          <w:p w14:paraId="6C3A33D1" w14:textId="77777777" w:rsidR="003412AE" w:rsidRPr="00537F56" w:rsidRDefault="003412AE">
            <w:pPr>
              <w:jc w:val="right"/>
              <w:textAlignment w:val="baseline"/>
              <w:rPr>
                <w:rFonts w:ascii="Calibri" w:eastAsia="Times New Roman" w:hAnsi="Calibri" w:cs="Calibri"/>
                <w:lang w:val="en-GB" w:eastAsia="en-US"/>
              </w:rPr>
            </w:pPr>
            <w:r w:rsidRPr="00567820">
              <w:rPr>
                <w:rFonts w:ascii="Calibri" w:eastAsia="Times New Roman" w:hAnsi="Calibri" w:cs="Calibri"/>
                <w:lang w:val="en-GB" w:eastAsia="en-US"/>
              </w:rPr>
              <w:t>Person</w:t>
            </w:r>
          </w:p>
        </w:tc>
        <w:tc>
          <w:tcPr>
            <w:tcW w:w="1016" w:type="pct"/>
          </w:tcPr>
          <w:p w14:paraId="0FE2CCC5" w14:textId="77777777" w:rsidR="003412AE" w:rsidRPr="00537F56" w:rsidRDefault="003412AE">
            <w:pPr>
              <w:textAlignment w:val="baseline"/>
              <w:rPr>
                <w:rFonts w:ascii="Calibri" w:eastAsia="Times New Roman" w:hAnsi="Calibri" w:cs="Calibri"/>
                <w:lang w:val="en-GB" w:eastAsia="en-US"/>
              </w:rPr>
            </w:pPr>
            <w:r w:rsidRPr="001072DE">
              <w:rPr>
                <w:rFonts w:ascii="Calibri" w:eastAsia="Times New Roman" w:hAnsi="Calibri" w:cs="Calibri"/>
                <w:color w:val="0070C0"/>
                <w:lang w:val="en-GB" w:eastAsia="en-US"/>
              </w:rPr>
              <w:t>Pe</w:t>
            </w:r>
            <w:r w:rsidRPr="00361DCC">
              <w:rPr>
                <w:rFonts w:ascii="Calibri" w:eastAsia="Times New Roman" w:hAnsi="Calibri" w:cs="Calibri"/>
                <w:color w:val="0070C0"/>
                <w:lang w:val="en-GB" w:eastAsia="en-US"/>
              </w:rPr>
              <w:t>rson</w:t>
            </w:r>
          </w:p>
        </w:tc>
        <w:tc>
          <w:tcPr>
            <w:tcW w:w="1081" w:type="pct"/>
            <w:vAlign w:val="center"/>
          </w:tcPr>
          <w:p w14:paraId="0A5E7949" w14:textId="3B263DAE" w:rsidR="003412AE" w:rsidRPr="001072DE" w:rsidRDefault="003412AE" w:rsidP="003412AE">
            <w:pPr>
              <w:jc w:val="center"/>
              <w:textAlignment w:val="baseline"/>
              <w:rPr>
                <w:rFonts w:ascii="Calibri" w:eastAsia="Times New Roman" w:hAnsi="Calibri" w:cs="Calibri"/>
                <w:color w:val="0070C0"/>
                <w:lang w:val="en-GB" w:eastAsia="en-US"/>
              </w:rPr>
            </w:pPr>
            <w:r>
              <w:rPr>
                <w:rFonts w:ascii="Calibri" w:eastAsia="Times New Roman" w:hAnsi="Calibri" w:cs="Calibri"/>
                <w:color w:val="0070C0"/>
                <w:lang w:val="en-GB" w:eastAsia="en-US"/>
              </w:rPr>
              <w:t>5</w:t>
            </w:r>
          </w:p>
        </w:tc>
      </w:tr>
      <w:tr w:rsidR="003412AE" w:rsidRPr="00537F56" w14:paraId="0299C3BC" w14:textId="655F8B0F" w:rsidTr="003412AE">
        <w:tc>
          <w:tcPr>
            <w:tcW w:w="698" w:type="pct"/>
            <w:vAlign w:val="center"/>
          </w:tcPr>
          <w:p w14:paraId="5A80E491" w14:textId="77777777" w:rsidR="003412AE" w:rsidRPr="00162537" w:rsidRDefault="003412AE">
            <w:pPr>
              <w:jc w:val="center"/>
              <w:textAlignment w:val="baseline"/>
              <w:rPr>
                <w:rFonts w:ascii="Calibri" w:eastAsia="Times New Roman" w:hAnsi="Calibri" w:cs="Calibri"/>
                <w:lang w:eastAsia="en-US"/>
              </w:rPr>
            </w:pPr>
            <w:r w:rsidRPr="00162537">
              <w:rPr>
                <w:rFonts w:ascii="Calibri" w:eastAsia="Times New Roman" w:hAnsi="Calibri" w:cs="Calibri"/>
                <w:lang w:eastAsia="en-US"/>
              </w:rPr>
              <w:t>Sessel</w:t>
            </w:r>
          </w:p>
        </w:tc>
        <w:tc>
          <w:tcPr>
            <w:tcW w:w="2206" w:type="pct"/>
          </w:tcPr>
          <w:p w14:paraId="1DCD6392" w14:textId="77777777" w:rsidR="003412AE" w:rsidRPr="00537F56" w:rsidRDefault="003412AE">
            <w:pPr>
              <w:pBdr>
                <w:bottom w:val="single" w:sz="6" w:space="1" w:color="auto"/>
              </w:pBdr>
              <w:jc w:val="right"/>
              <w:textAlignment w:val="baseline"/>
              <w:rPr>
                <w:rFonts w:ascii="Calibri" w:eastAsia="Times New Roman" w:hAnsi="Calibri" w:cs="Calibri"/>
                <w:lang w:val="en-GB" w:eastAsia="en-US"/>
              </w:rPr>
            </w:pPr>
            <w:r w:rsidRPr="00B87B28">
              <w:rPr>
                <w:rFonts w:ascii="Calibri" w:eastAsia="Times New Roman" w:hAnsi="Calibri" w:cs="Calibri"/>
                <w:lang w:eastAsia="en-US"/>
              </w:rPr>
              <w:t>gepolsterter Stuhl</w:t>
            </w:r>
          </w:p>
        </w:tc>
        <w:tc>
          <w:tcPr>
            <w:tcW w:w="1016" w:type="pct"/>
          </w:tcPr>
          <w:p w14:paraId="6B71AA28" w14:textId="77777777" w:rsidR="003412AE" w:rsidRPr="00537F56" w:rsidRDefault="003412AE">
            <w:pPr>
              <w:pBdr>
                <w:bottom w:val="single" w:sz="6" w:space="1" w:color="auto"/>
              </w:pBdr>
              <w:textAlignment w:val="baseline"/>
              <w:rPr>
                <w:rFonts w:ascii="Calibri" w:eastAsia="Times New Roman" w:hAnsi="Calibri" w:cs="Calibri"/>
                <w:lang w:val="en-GB" w:eastAsia="en-US"/>
              </w:rPr>
            </w:pPr>
            <w:r w:rsidRPr="001072DE">
              <w:rPr>
                <w:rFonts w:ascii="Calibri" w:eastAsia="Times New Roman" w:hAnsi="Calibri" w:cs="Calibri"/>
                <w:color w:val="0070C0"/>
                <w:lang w:val="en-GB" w:eastAsia="en-US"/>
              </w:rPr>
              <w:t>Ar</w:t>
            </w:r>
            <w:r w:rsidRPr="00361DCC">
              <w:rPr>
                <w:rFonts w:ascii="Calibri" w:eastAsia="Times New Roman" w:hAnsi="Calibri" w:cs="Calibri"/>
                <w:color w:val="0070C0"/>
                <w:lang w:val="en-GB" w:eastAsia="en-US"/>
              </w:rPr>
              <w:t>mchair</w:t>
            </w:r>
          </w:p>
        </w:tc>
        <w:tc>
          <w:tcPr>
            <w:tcW w:w="1081" w:type="pct"/>
            <w:vAlign w:val="center"/>
          </w:tcPr>
          <w:p w14:paraId="1D66985E" w14:textId="7BAE766C" w:rsidR="003412AE" w:rsidRPr="001072DE" w:rsidRDefault="003412AE" w:rsidP="003412AE">
            <w:pPr>
              <w:pBdr>
                <w:bottom w:val="single" w:sz="6" w:space="1" w:color="auto"/>
              </w:pBdr>
              <w:jc w:val="center"/>
              <w:textAlignment w:val="baseline"/>
              <w:rPr>
                <w:rFonts w:ascii="Calibri" w:eastAsia="Times New Roman" w:hAnsi="Calibri" w:cs="Calibri"/>
                <w:color w:val="0070C0"/>
                <w:lang w:val="en-GB" w:eastAsia="en-US"/>
              </w:rPr>
            </w:pPr>
            <w:r>
              <w:rPr>
                <w:rFonts w:ascii="Calibri" w:eastAsia="Times New Roman" w:hAnsi="Calibri" w:cs="Calibri"/>
                <w:color w:val="0070C0"/>
                <w:lang w:val="en-GB" w:eastAsia="en-US"/>
              </w:rPr>
              <w:t>3</w:t>
            </w:r>
          </w:p>
        </w:tc>
      </w:tr>
    </w:tbl>
    <w:p w14:paraId="6C8AD841" w14:textId="77777777" w:rsidR="003412AE" w:rsidRDefault="003412AE"/>
    <w:tbl>
      <w:tblPr>
        <w:tblStyle w:val="TableGrid"/>
        <w:tblW w:w="5000" w:type="pct"/>
        <w:tblLook w:val="04A0" w:firstRow="1" w:lastRow="0" w:firstColumn="1" w:lastColumn="0" w:noHBand="0" w:noVBand="1"/>
      </w:tblPr>
      <w:tblGrid>
        <w:gridCol w:w="995"/>
        <w:gridCol w:w="2602"/>
        <w:gridCol w:w="1066"/>
        <w:gridCol w:w="2006"/>
        <w:gridCol w:w="1473"/>
        <w:gridCol w:w="1146"/>
      </w:tblGrid>
      <w:tr w:rsidR="003412AE" w:rsidRPr="003412AE" w14:paraId="1EE7E847" w14:textId="734909A0" w:rsidTr="003412AE">
        <w:tc>
          <w:tcPr>
            <w:tcW w:w="535" w:type="pct"/>
            <w:shd w:val="clear" w:color="auto" w:fill="E7E6E6" w:themeFill="background2"/>
          </w:tcPr>
          <w:p w14:paraId="5FF6B8DE" w14:textId="77777777" w:rsidR="003412AE" w:rsidRPr="00537F56" w:rsidRDefault="003412AE">
            <w:pPr>
              <w:jc w:val="center"/>
              <w:textAlignment w:val="baseline"/>
              <w:rPr>
                <w:rFonts w:ascii="Segoe UI" w:eastAsia="Times New Roman" w:hAnsi="Segoe UI" w:cs="Segoe UI"/>
                <w:b/>
                <w:sz w:val="18"/>
                <w:szCs w:val="18"/>
                <w:lang w:val="en-US" w:eastAsia="en-US"/>
              </w:rPr>
            </w:pPr>
            <w:r w:rsidRPr="002D50AA">
              <w:rPr>
                <w:rFonts w:ascii="Calibri" w:eastAsia="Times New Roman" w:hAnsi="Calibri" w:cs="Calibri"/>
                <w:b/>
                <w:bCs/>
                <w:lang w:val="en-GB" w:eastAsia="en-US"/>
              </w:rPr>
              <w:t>Word</w:t>
            </w:r>
          </w:p>
        </w:tc>
        <w:tc>
          <w:tcPr>
            <w:tcW w:w="3848" w:type="pct"/>
            <w:gridSpan w:val="4"/>
            <w:shd w:val="clear" w:color="auto" w:fill="E7E6E6" w:themeFill="background2"/>
          </w:tcPr>
          <w:p w14:paraId="171F17FC" w14:textId="77777777" w:rsidR="003412AE" w:rsidRPr="00537F56" w:rsidRDefault="003412AE">
            <w:pPr>
              <w:jc w:val="center"/>
              <w:textAlignment w:val="baseline"/>
              <w:rPr>
                <w:rFonts w:ascii="Segoe UI" w:eastAsia="Times New Roman" w:hAnsi="Segoe UI" w:cs="Segoe UI"/>
                <w:b/>
                <w:sz w:val="18"/>
                <w:szCs w:val="18"/>
                <w:lang w:val="en-US" w:eastAsia="en-US"/>
              </w:rPr>
            </w:pPr>
            <w:r>
              <w:rPr>
                <w:rFonts w:ascii="Segoe UI" w:eastAsia="Times New Roman" w:hAnsi="Segoe UI" w:cs="Segoe UI"/>
                <w:b/>
                <w:sz w:val="18"/>
                <w:szCs w:val="18"/>
                <w:lang w:val="en-US" w:eastAsia="en-US"/>
              </w:rPr>
              <w:t xml:space="preserve">B) </w:t>
            </w:r>
            <w:r w:rsidRPr="002D50AA">
              <w:rPr>
                <w:rFonts w:ascii="Segoe UI" w:eastAsia="Times New Roman" w:hAnsi="Segoe UI" w:cs="Segoe UI"/>
                <w:b/>
                <w:sz w:val="18"/>
                <w:szCs w:val="18"/>
                <w:lang w:val="en-US" w:eastAsia="en-US"/>
              </w:rPr>
              <w:t>Words with two meanings</w:t>
            </w:r>
            <w:r>
              <w:rPr>
                <w:rFonts w:ascii="Segoe UI" w:eastAsia="Times New Roman" w:hAnsi="Segoe UI" w:cs="Segoe UI"/>
                <w:b/>
                <w:sz w:val="18"/>
                <w:szCs w:val="18"/>
                <w:lang w:val="en-US" w:eastAsia="en-US"/>
              </w:rPr>
              <w:t xml:space="preserve"> (</w:t>
            </w:r>
            <w:r>
              <w:rPr>
                <w:rFonts w:ascii="Calibri" w:eastAsia="Times New Roman" w:hAnsi="Calibri" w:cs="Calibri"/>
                <w:b/>
                <w:bCs/>
                <w:lang w:val="en-GB" w:eastAsia="en-US"/>
              </w:rPr>
              <w:t xml:space="preserve">German | </w:t>
            </w:r>
            <w:r w:rsidRPr="00E369DD">
              <w:rPr>
                <w:rFonts w:ascii="Calibri" w:eastAsia="Times New Roman" w:hAnsi="Calibri" w:cs="Calibri"/>
                <w:b/>
                <w:bCs/>
                <w:color w:val="5B9BD5" w:themeColor="accent1"/>
                <w:lang w:val="en-GB" w:eastAsia="en-US"/>
              </w:rPr>
              <w:t>English</w:t>
            </w:r>
            <w:r w:rsidRPr="00E369DD">
              <w:rPr>
                <w:rFonts w:ascii="Calibri" w:eastAsia="Times New Roman" w:hAnsi="Calibri" w:cs="Calibri"/>
                <w:b/>
                <w:bCs/>
                <w:lang w:val="en-GB" w:eastAsia="en-US"/>
              </w:rPr>
              <w:t>)</w:t>
            </w:r>
          </w:p>
        </w:tc>
        <w:tc>
          <w:tcPr>
            <w:tcW w:w="617" w:type="pct"/>
            <w:shd w:val="clear" w:color="auto" w:fill="E7E6E6" w:themeFill="background2"/>
          </w:tcPr>
          <w:p w14:paraId="540325DA" w14:textId="7D23928E" w:rsidR="003412AE" w:rsidRDefault="003412AE">
            <w:pPr>
              <w:jc w:val="center"/>
              <w:textAlignment w:val="baseline"/>
              <w:rPr>
                <w:rFonts w:ascii="Segoe UI" w:eastAsia="Times New Roman" w:hAnsi="Segoe UI" w:cs="Segoe UI"/>
                <w:b/>
                <w:sz w:val="18"/>
                <w:szCs w:val="18"/>
                <w:lang w:val="en-US" w:eastAsia="en-US"/>
              </w:rPr>
            </w:pPr>
            <w:r>
              <w:rPr>
                <w:rFonts w:ascii="Segoe UI" w:eastAsia="Times New Roman" w:hAnsi="Segoe UI" w:cs="Segoe UI"/>
                <w:b/>
                <w:sz w:val="18"/>
                <w:szCs w:val="18"/>
                <w:lang w:val="en-US" w:eastAsia="en-US"/>
              </w:rPr>
              <w:t>Word frequency</w:t>
            </w:r>
          </w:p>
        </w:tc>
      </w:tr>
      <w:tr w:rsidR="003412AE" w:rsidRPr="00537F56" w14:paraId="3D57812B" w14:textId="17CFF73C" w:rsidTr="003412AE">
        <w:tc>
          <w:tcPr>
            <w:tcW w:w="535" w:type="pct"/>
            <w:vAlign w:val="center"/>
            <w:hideMark/>
          </w:tcPr>
          <w:p w14:paraId="41C6BB71" w14:textId="77777777" w:rsidR="003412AE" w:rsidRPr="00537F56" w:rsidRDefault="003412AE">
            <w:pPr>
              <w:jc w:val="center"/>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Schloss</w:t>
            </w:r>
          </w:p>
        </w:tc>
        <w:tc>
          <w:tcPr>
            <w:tcW w:w="1401" w:type="pct"/>
            <w:hideMark/>
          </w:tcPr>
          <w:p w14:paraId="0011BB1E" w14:textId="77777777" w:rsidR="003412AE" w:rsidRPr="00537F56" w:rsidRDefault="003412AE">
            <w:pPr>
              <w:jc w:val="right"/>
              <w:textAlignment w:val="baseline"/>
              <w:rPr>
                <w:rFonts w:ascii="Segoe UI" w:eastAsia="Times New Roman" w:hAnsi="Segoe UI" w:cs="Segoe UI"/>
                <w:sz w:val="18"/>
                <w:szCs w:val="18"/>
                <w:lang w:val="en-US" w:eastAsia="en-US"/>
              </w:rPr>
            </w:pPr>
            <w:r w:rsidRPr="00B87B28">
              <w:rPr>
                <w:rFonts w:ascii="Calibri" w:eastAsia="Times New Roman" w:hAnsi="Calibri" w:cs="Calibri"/>
                <w:lang w:eastAsia="en-US"/>
              </w:rPr>
              <w:t>Palast</w:t>
            </w:r>
          </w:p>
        </w:tc>
        <w:tc>
          <w:tcPr>
            <w:tcW w:w="574" w:type="pct"/>
          </w:tcPr>
          <w:p w14:paraId="434411F0" w14:textId="77777777" w:rsidR="003412AE" w:rsidRPr="00537F56" w:rsidRDefault="003412AE">
            <w:pPr>
              <w:textAlignment w:val="baseline"/>
              <w:rPr>
                <w:rFonts w:ascii="Segoe UI" w:eastAsia="Times New Roman" w:hAnsi="Segoe UI" w:cs="Segoe UI"/>
                <w:sz w:val="18"/>
                <w:szCs w:val="18"/>
                <w:lang w:val="en-US" w:eastAsia="en-US"/>
              </w:rPr>
            </w:pPr>
            <w:r w:rsidRPr="00B87B28">
              <w:rPr>
                <w:rFonts w:ascii="Calibri" w:eastAsia="Times New Roman" w:hAnsi="Calibri" w:cs="Calibri"/>
                <w:color w:val="0070C0"/>
                <w:lang w:val="en-US" w:eastAsia="en-US"/>
              </w:rPr>
              <w:t>castle</w:t>
            </w:r>
          </w:p>
        </w:tc>
        <w:tc>
          <w:tcPr>
            <w:tcW w:w="1080" w:type="pct"/>
            <w:hideMark/>
          </w:tcPr>
          <w:p w14:paraId="25710C31" w14:textId="77777777" w:rsidR="003412AE" w:rsidRPr="00537F56" w:rsidRDefault="003412AE">
            <w:pPr>
              <w:jc w:val="right"/>
              <w:textAlignment w:val="baseline"/>
              <w:rPr>
                <w:rFonts w:ascii="Segoe UI" w:eastAsia="Times New Roman" w:hAnsi="Segoe UI" w:cs="Segoe UI"/>
                <w:sz w:val="18"/>
                <w:szCs w:val="18"/>
                <w:lang w:val="en-US" w:eastAsia="en-US"/>
              </w:rPr>
            </w:pPr>
            <w:r w:rsidRPr="00B87B28">
              <w:rPr>
                <w:rFonts w:ascii="Calibri" w:eastAsia="Times New Roman" w:hAnsi="Calibri" w:cs="Calibri"/>
                <w:lang w:eastAsia="en-US"/>
              </w:rPr>
              <w:t>Verschluss</w:t>
            </w:r>
          </w:p>
        </w:tc>
        <w:tc>
          <w:tcPr>
            <w:tcW w:w="793" w:type="pct"/>
          </w:tcPr>
          <w:p w14:paraId="7CED7968" w14:textId="77777777" w:rsidR="003412AE" w:rsidRPr="00537F56" w:rsidRDefault="003412AE">
            <w:pPr>
              <w:textAlignment w:val="baseline"/>
              <w:rPr>
                <w:rFonts w:ascii="Segoe UI" w:eastAsia="Times New Roman" w:hAnsi="Segoe UI" w:cs="Segoe UI"/>
                <w:sz w:val="18"/>
                <w:szCs w:val="18"/>
                <w:lang w:val="en-US" w:eastAsia="en-US"/>
              </w:rPr>
            </w:pPr>
            <w:r w:rsidRPr="00B87B28">
              <w:rPr>
                <w:rFonts w:ascii="Calibri" w:eastAsia="Times New Roman" w:hAnsi="Calibri" w:cs="Calibri"/>
                <w:color w:val="0070C0"/>
                <w:lang w:val="en-US" w:eastAsia="en-US"/>
              </w:rPr>
              <w:t>lock</w:t>
            </w:r>
          </w:p>
        </w:tc>
        <w:tc>
          <w:tcPr>
            <w:tcW w:w="617" w:type="pct"/>
            <w:vAlign w:val="center"/>
          </w:tcPr>
          <w:p w14:paraId="204C86E0" w14:textId="58BA3AC9" w:rsidR="003412AE" w:rsidRPr="00B87B28" w:rsidRDefault="003412AE" w:rsidP="003412AE">
            <w:pPr>
              <w:jc w:val="center"/>
              <w:textAlignment w:val="baseline"/>
              <w:rPr>
                <w:rFonts w:ascii="Calibri" w:eastAsia="Times New Roman" w:hAnsi="Calibri" w:cs="Calibri"/>
                <w:color w:val="0070C0"/>
                <w:lang w:val="en-US" w:eastAsia="en-US"/>
              </w:rPr>
            </w:pPr>
            <w:r>
              <w:rPr>
                <w:rFonts w:ascii="Calibri" w:eastAsia="Times New Roman" w:hAnsi="Calibri" w:cs="Calibri"/>
                <w:color w:val="0070C0"/>
                <w:lang w:val="en-US" w:eastAsia="en-US"/>
              </w:rPr>
              <w:t>4</w:t>
            </w:r>
          </w:p>
        </w:tc>
      </w:tr>
      <w:tr w:rsidR="003412AE" w:rsidRPr="00E9753C" w14:paraId="539A069F" w14:textId="32DEFD31" w:rsidTr="003412AE">
        <w:tc>
          <w:tcPr>
            <w:tcW w:w="535" w:type="pct"/>
            <w:vAlign w:val="center"/>
            <w:hideMark/>
          </w:tcPr>
          <w:p w14:paraId="61032829" w14:textId="77777777" w:rsidR="003412AE" w:rsidRPr="00537F56" w:rsidRDefault="003412AE">
            <w:pPr>
              <w:jc w:val="center"/>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Sprosse</w:t>
            </w:r>
          </w:p>
        </w:tc>
        <w:tc>
          <w:tcPr>
            <w:tcW w:w="1401" w:type="pct"/>
            <w:hideMark/>
          </w:tcPr>
          <w:p w14:paraId="5128890E" w14:textId="77777777" w:rsidR="003412AE" w:rsidRPr="00537F56" w:rsidRDefault="003412AE">
            <w:pPr>
              <w:jc w:val="right"/>
              <w:textAlignment w:val="baseline"/>
              <w:rPr>
                <w:rFonts w:ascii="Segoe UI" w:eastAsia="Times New Roman" w:hAnsi="Segoe UI" w:cs="Segoe UI"/>
                <w:sz w:val="18"/>
                <w:szCs w:val="18"/>
                <w:lang w:eastAsia="en-US"/>
              </w:rPr>
            </w:pPr>
            <w:r w:rsidRPr="00361DCC">
              <w:rPr>
                <w:rFonts w:ascii="Calibri" w:eastAsia="Times New Roman" w:hAnsi="Calibri" w:cs="Calibri"/>
                <w:lang w:eastAsia="en-US"/>
              </w:rPr>
              <w:t>Querholz einer Leiter</w:t>
            </w:r>
          </w:p>
        </w:tc>
        <w:tc>
          <w:tcPr>
            <w:tcW w:w="574" w:type="pct"/>
          </w:tcPr>
          <w:p w14:paraId="1B1EC7F6" w14:textId="77777777" w:rsidR="003412AE" w:rsidRPr="00537F56" w:rsidRDefault="003412AE">
            <w:pPr>
              <w:textAlignment w:val="baseline"/>
              <w:rPr>
                <w:rFonts w:ascii="Segoe UI" w:eastAsia="Times New Roman" w:hAnsi="Segoe UI" w:cs="Segoe UI"/>
                <w:sz w:val="18"/>
                <w:szCs w:val="18"/>
                <w:lang w:eastAsia="en-US"/>
              </w:rPr>
            </w:pPr>
            <w:r w:rsidRPr="00B87B28">
              <w:rPr>
                <w:rFonts w:ascii="Calibri" w:eastAsia="Times New Roman" w:hAnsi="Calibri" w:cs="Calibri"/>
                <w:color w:val="0070C0"/>
                <w:lang w:val="en-US" w:eastAsia="en-US"/>
              </w:rPr>
              <w:t>rung</w:t>
            </w:r>
          </w:p>
        </w:tc>
        <w:tc>
          <w:tcPr>
            <w:tcW w:w="1080" w:type="pct"/>
            <w:hideMark/>
          </w:tcPr>
          <w:p w14:paraId="06E9F519" w14:textId="77777777" w:rsidR="003412AE" w:rsidRPr="00DA44D3" w:rsidRDefault="003412AE">
            <w:pPr>
              <w:jc w:val="right"/>
              <w:textAlignment w:val="baseline"/>
              <w:rPr>
                <w:rFonts w:ascii="Calibri" w:eastAsia="Times New Roman" w:hAnsi="Calibri" w:cs="Calibri"/>
                <w:lang w:eastAsia="en-US"/>
              </w:rPr>
            </w:pPr>
            <w:r w:rsidRPr="00E9753C">
              <w:rPr>
                <w:rFonts w:ascii="Calibri" w:eastAsia="Times New Roman" w:hAnsi="Calibri" w:cs="Calibri"/>
                <w:lang w:eastAsia="en-US"/>
              </w:rPr>
              <w:t>Pflanzentrieb</w:t>
            </w:r>
          </w:p>
        </w:tc>
        <w:tc>
          <w:tcPr>
            <w:tcW w:w="793" w:type="pct"/>
          </w:tcPr>
          <w:p w14:paraId="586C738E" w14:textId="77777777" w:rsidR="003412AE" w:rsidRPr="00DA44D3" w:rsidRDefault="003412AE">
            <w:pPr>
              <w:textAlignment w:val="baseline"/>
              <w:rPr>
                <w:rFonts w:ascii="Calibri" w:eastAsia="Times New Roman" w:hAnsi="Calibri" w:cs="Calibri"/>
                <w:lang w:eastAsia="en-US"/>
              </w:rPr>
            </w:pPr>
            <w:r>
              <w:rPr>
                <w:rFonts w:ascii="Calibri" w:eastAsia="Times New Roman" w:hAnsi="Calibri" w:cs="Calibri"/>
                <w:color w:val="0070C0"/>
                <w:lang w:val="en-US" w:eastAsia="en-US"/>
              </w:rPr>
              <w:t>sprout</w:t>
            </w:r>
          </w:p>
        </w:tc>
        <w:tc>
          <w:tcPr>
            <w:tcW w:w="617" w:type="pct"/>
            <w:vAlign w:val="center"/>
          </w:tcPr>
          <w:p w14:paraId="2FA41506" w14:textId="7B6E0BC1" w:rsidR="003412AE" w:rsidRDefault="003412AE" w:rsidP="003412AE">
            <w:pPr>
              <w:jc w:val="center"/>
              <w:textAlignment w:val="baseline"/>
              <w:rPr>
                <w:rFonts w:ascii="Calibri" w:eastAsia="Times New Roman" w:hAnsi="Calibri" w:cs="Calibri"/>
                <w:color w:val="0070C0"/>
                <w:lang w:val="en-US" w:eastAsia="en-US"/>
              </w:rPr>
            </w:pPr>
            <w:r>
              <w:rPr>
                <w:rFonts w:ascii="Calibri" w:eastAsia="Times New Roman" w:hAnsi="Calibri" w:cs="Calibri"/>
                <w:color w:val="0070C0"/>
                <w:lang w:val="en-US" w:eastAsia="en-US"/>
              </w:rPr>
              <w:t>2</w:t>
            </w:r>
          </w:p>
        </w:tc>
      </w:tr>
      <w:tr w:rsidR="003412AE" w:rsidRPr="00E9753C" w14:paraId="40FEC923" w14:textId="44C740F3" w:rsidTr="003412AE">
        <w:tc>
          <w:tcPr>
            <w:tcW w:w="535" w:type="pct"/>
            <w:vAlign w:val="center"/>
            <w:hideMark/>
          </w:tcPr>
          <w:p w14:paraId="56FCDB26" w14:textId="77777777" w:rsidR="003412AE" w:rsidRPr="00537F56" w:rsidRDefault="003412AE">
            <w:pPr>
              <w:jc w:val="center"/>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Kiefer</w:t>
            </w:r>
          </w:p>
        </w:tc>
        <w:tc>
          <w:tcPr>
            <w:tcW w:w="1401" w:type="pct"/>
            <w:hideMark/>
          </w:tcPr>
          <w:p w14:paraId="3D703565" w14:textId="77777777" w:rsidR="003412AE" w:rsidRPr="00537F56" w:rsidRDefault="003412AE">
            <w:pPr>
              <w:jc w:val="right"/>
              <w:textAlignment w:val="baseline"/>
              <w:rPr>
                <w:rFonts w:ascii="Segoe UI" w:eastAsia="Times New Roman" w:hAnsi="Segoe UI" w:cs="Segoe UI"/>
                <w:sz w:val="18"/>
                <w:szCs w:val="18"/>
                <w:lang w:eastAsia="en-US"/>
              </w:rPr>
            </w:pPr>
            <w:r w:rsidRPr="00E9753C">
              <w:rPr>
                <w:rFonts w:ascii="Calibri" w:eastAsia="Times New Roman" w:hAnsi="Calibri" w:cs="Calibri"/>
                <w:lang w:eastAsia="en-US"/>
              </w:rPr>
              <w:t>Kieferknochen</w:t>
            </w:r>
          </w:p>
        </w:tc>
        <w:tc>
          <w:tcPr>
            <w:tcW w:w="574" w:type="pct"/>
          </w:tcPr>
          <w:p w14:paraId="14BD2F72" w14:textId="77777777" w:rsidR="003412AE" w:rsidRPr="00537F56" w:rsidRDefault="003412AE">
            <w:pPr>
              <w:textAlignment w:val="baseline"/>
              <w:rPr>
                <w:rFonts w:ascii="Segoe UI" w:eastAsia="Times New Roman" w:hAnsi="Segoe UI" w:cs="Segoe UI"/>
                <w:sz w:val="18"/>
                <w:szCs w:val="18"/>
                <w:lang w:eastAsia="en-US"/>
              </w:rPr>
            </w:pPr>
            <w:r w:rsidRPr="00B87B28">
              <w:rPr>
                <w:rFonts w:ascii="Calibri" w:eastAsia="Times New Roman" w:hAnsi="Calibri" w:cs="Calibri"/>
                <w:color w:val="0070C0"/>
                <w:lang w:val="en-US" w:eastAsia="en-US"/>
              </w:rPr>
              <w:t>jaw</w:t>
            </w:r>
          </w:p>
        </w:tc>
        <w:tc>
          <w:tcPr>
            <w:tcW w:w="1080" w:type="pct"/>
            <w:hideMark/>
          </w:tcPr>
          <w:p w14:paraId="38D1F464" w14:textId="77777777" w:rsidR="003412AE" w:rsidRPr="00E9753C" w:rsidRDefault="003412AE">
            <w:pPr>
              <w:jc w:val="right"/>
              <w:textAlignment w:val="baseline"/>
              <w:rPr>
                <w:rFonts w:ascii="Segoe UI" w:eastAsia="Times New Roman" w:hAnsi="Segoe UI" w:cs="Segoe UI"/>
                <w:sz w:val="18"/>
                <w:szCs w:val="18"/>
                <w:lang w:eastAsia="en-US"/>
              </w:rPr>
            </w:pPr>
            <w:r w:rsidRPr="00E9753C">
              <w:rPr>
                <w:rFonts w:ascii="Calibri" w:eastAsia="Times New Roman" w:hAnsi="Calibri" w:cs="Calibri"/>
                <w:lang w:eastAsia="en-US"/>
              </w:rPr>
              <w:t>Baum</w:t>
            </w:r>
          </w:p>
        </w:tc>
        <w:tc>
          <w:tcPr>
            <w:tcW w:w="793" w:type="pct"/>
          </w:tcPr>
          <w:p w14:paraId="69998135" w14:textId="77777777" w:rsidR="003412AE" w:rsidRPr="00537F56" w:rsidRDefault="003412AE">
            <w:pPr>
              <w:textAlignment w:val="baseline"/>
              <w:rPr>
                <w:rFonts w:ascii="Segoe UI" w:eastAsia="Times New Roman" w:hAnsi="Segoe UI" w:cs="Segoe UI"/>
                <w:sz w:val="18"/>
                <w:szCs w:val="18"/>
                <w:lang w:eastAsia="en-US"/>
              </w:rPr>
            </w:pPr>
            <w:r w:rsidRPr="00B87B28">
              <w:rPr>
                <w:rFonts w:ascii="Calibri" w:eastAsia="Times New Roman" w:hAnsi="Calibri" w:cs="Calibri"/>
                <w:color w:val="0070C0"/>
                <w:lang w:val="en-US" w:eastAsia="en-US"/>
              </w:rPr>
              <w:t>pine</w:t>
            </w:r>
          </w:p>
        </w:tc>
        <w:tc>
          <w:tcPr>
            <w:tcW w:w="617" w:type="pct"/>
            <w:vAlign w:val="center"/>
          </w:tcPr>
          <w:p w14:paraId="2B1385D7" w14:textId="47C5EA0B" w:rsidR="003412AE" w:rsidRPr="00B87B28" w:rsidRDefault="003412AE" w:rsidP="003412AE">
            <w:pPr>
              <w:jc w:val="center"/>
              <w:textAlignment w:val="baseline"/>
              <w:rPr>
                <w:rFonts w:ascii="Calibri" w:eastAsia="Times New Roman" w:hAnsi="Calibri" w:cs="Calibri"/>
                <w:color w:val="0070C0"/>
                <w:lang w:val="en-US" w:eastAsia="en-US"/>
              </w:rPr>
            </w:pPr>
            <w:r>
              <w:rPr>
                <w:rFonts w:ascii="Calibri" w:eastAsia="Times New Roman" w:hAnsi="Calibri" w:cs="Calibri"/>
                <w:color w:val="0070C0"/>
                <w:lang w:val="en-US" w:eastAsia="en-US"/>
              </w:rPr>
              <w:t>3</w:t>
            </w:r>
          </w:p>
        </w:tc>
      </w:tr>
      <w:tr w:rsidR="003412AE" w:rsidRPr="00E9753C" w14:paraId="687BF6B4" w14:textId="27026199" w:rsidTr="003412AE">
        <w:tc>
          <w:tcPr>
            <w:tcW w:w="535" w:type="pct"/>
            <w:vAlign w:val="center"/>
            <w:hideMark/>
          </w:tcPr>
          <w:p w14:paraId="0977195D" w14:textId="77777777" w:rsidR="003412AE" w:rsidRPr="00537F56" w:rsidRDefault="003412AE">
            <w:pPr>
              <w:jc w:val="center"/>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Absatz</w:t>
            </w:r>
          </w:p>
        </w:tc>
        <w:tc>
          <w:tcPr>
            <w:tcW w:w="1401" w:type="pct"/>
            <w:hideMark/>
          </w:tcPr>
          <w:p w14:paraId="3914A980" w14:textId="77777777" w:rsidR="003412AE" w:rsidRPr="00537F56" w:rsidRDefault="003412AE">
            <w:pPr>
              <w:jc w:val="right"/>
              <w:textAlignment w:val="baseline"/>
              <w:rPr>
                <w:rFonts w:ascii="Segoe UI" w:eastAsia="Times New Roman" w:hAnsi="Segoe UI" w:cs="Segoe UI"/>
                <w:sz w:val="18"/>
                <w:szCs w:val="18"/>
                <w:lang w:eastAsia="en-US"/>
              </w:rPr>
            </w:pPr>
            <w:r w:rsidRPr="00E9753C">
              <w:rPr>
                <w:rFonts w:ascii="Calibri" w:eastAsia="Times New Roman" w:hAnsi="Calibri" w:cs="Calibri"/>
                <w:lang w:eastAsia="en-US"/>
              </w:rPr>
              <w:t>Stöckel</w:t>
            </w:r>
          </w:p>
        </w:tc>
        <w:tc>
          <w:tcPr>
            <w:tcW w:w="574" w:type="pct"/>
          </w:tcPr>
          <w:p w14:paraId="68B76D7D" w14:textId="77777777" w:rsidR="003412AE" w:rsidRPr="00537F56" w:rsidRDefault="003412AE">
            <w:pPr>
              <w:textAlignment w:val="baseline"/>
              <w:rPr>
                <w:rFonts w:ascii="Segoe UI" w:eastAsia="Times New Roman" w:hAnsi="Segoe UI" w:cs="Segoe UI"/>
                <w:sz w:val="18"/>
                <w:szCs w:val="18"/>
                <w:lang w:eastAsia="en-US"/>
              </w:rPr>
            </w:pPr>
            <w:r w:rsidRPr="00B87B28">
              <w:rPr>
                <w:rFonts w:ascii="Calibri" w:eastAsia="Times New Roman" w:hAnsi="Calibri" w:cs="Calibri"/>
                <w:color w:val="0070C0"/>
                <w:lang w:val="en-US" w:eastAsia="en-US"/>
              </w:rPr>
              <w:t>heel</w:t>
            </w:r>
          </w:p>
        </w:tc>
        <w:tc>
          <w:tcPr>
            <w:tcW w:w="1080" w:type="pct"/>
            <w:hideMark/>
          </w:tcPr>
          <w:p w14:paraId="5FF03404" w14:textId="77777777" w:rsidR="003412AE" w:rsidRPr="00537F56" w:rsidRDefault="003412AE">
            <w:pPr>
              <w:jc w:val="right"/>
              <w:textAlignment w:val="baseline"/>
              <w:rPr>
                <w:rFonts w:ascii="Segoe UI" w:eastAsia="Times New Roman" w:hAnsi="Segoe UI" w:cs="Segoe UI"/>
                <w:sz w:val="18"/>
                <w:szCs w:val="18"/>
                <w:lang w:eastAsia="en-US"/>
              </w:rPr>
            </w:pPr>
            <w:r w:rsidRPr="00E9753C">
              <w:rPr>
                <w:rFonts w:ascii="Calibri" w:eastAsia="Times New Roman" w:hAnsi="Calibri" w:cs="Calibri"/>
                <w:lang w:eastAsia="en-US"/>
              </w:rPr>
              <w:t>Abschnitt</w:t>
            </w:r>
          </w:p>
        </w:tc>
        <w:tc>
          <w:tcPr>
            <w:tcW w:w="793" w:type="pct"/>
          </w:tcPr>
          <w:p w14:paraId="1D0874F7" w14:textId="77777777" w:rsidR="003412AE" w:rsidRPr="00537F56" w:rsidRDefault="003412AE">
            <w:pPr>
              <w:textAlignment w:val="baseline"/>
              <w:rPr>
                <w:rFonts w:ascii="Segoe UI" w:eastAsia="Times New Roman" w:hAnsi="Segoe UI" w:cs="Segoe UI"/>
                <w:sz w:val="18"/>
                <w:szCs w:val="18"/>
                <w:lang w:eastAsia="en-US"/>
              </w:rPr>
            </w:pPr>
            <w:r w:rsidRPr="00B87B28">
              <w:rPr>
                <w:rFonts w:ascii="Calibri" w:eastAsia="Times New Roman" w:hAnsi="Calibri" w:cs="Calibri"/>
                <w:color w:val="0070C0"/>
                <w:lang w:val="en-US" w:eastAsia="en-US"/>
              </w:rPr>
              <w:t>paragraph</w:t>
            </w:r>
          </w:p>
        </w:tc>
        <w:tc>
          <w:tcPr>
            <w:tcW w:w="617" w:type="pct"/>
            <w:vAlign w:val="center"/>
          </w:tcPr>
          <w:p w14:paraId="2166F1EA" w14:textId="0EB07673" w:rsidR="003412AE" w:rsidRPr="00B87B28" w:rsidRDefault="003412AE" w:rsidP="003412AE">
            <w:pPr>
              <w:jc w:val="center"/>
              <w:textAlignment w:val="baseline"/>
              <w:rPr>
                <w:rFonts w:ascii="Calibri" w:eastAsia="Times New Roman" w:hAnsi="Calibri" w:cs="Calibri"/>
                <w:color w:val="0070C0"/>
                <w:lang w:val="en-US" w:eastAsia="en-US"/>
              </w:rPr>
            </w:pPr>
            <w:r>
              <w:rPr>
                <w:rFonts w:ascii="Calibri" w:eastAsia="Times New Roman" w:hAnsi="Calibri" w:cs="Calibri"/>
                <w:color w:val="0070C0"/>
                <w:lang w:val="en-US" w:eastAsia="en-US"/>
              </w:rPr>
              <w:t>3</w:t>
            </w:r>
          </w:p>
        </w:tc>
      </w:tr>
      <w:tr w:rsidR="003412AE" w:rsidRPr="00537F56" w14:paraId="01956300" w14:textId="055B74DB" w:rsidTr="003412AE">
        <w:tc>
          <w:tcPr>
            <w:tcW w:w="535" w:type="pct"/>
            <w:vAlign w:val="center"/>
            <w:hideMark/>
          </w:tcPr>
          <w:p w14:paraId="76B44276" w14:textId="77777777" w:rsidR="003412AE" w:rsidRPr="00537F56" w:rsidRDefault="003412AE">
            <w:pPr>
              <w:jc w:val="center"/>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lastRenderedPageBreak/>
              <w:t>Gericht</w:t>
            </w:r>
          </w:p>
        </w:tc>
        <w:tc>
          <w:tcPr>
            <w:tcW w:w="1401" w:type="pct"/>
            <w:hideMark/>
          </w:tcPr>
          <w:p w14:paraId="7C66985B" w14:textId="77777777" w:rsidR="003412AE" w:rsidRPr="00537F56" w:rsidRDefault="003412AE">
            <w:pPr>
              <w:jc w:val="right"/>
              <w:textAlignment w:val="baseline"/>
              <w:rPr>
                <w:rFonts w:ascii="Segoe UI" w:eastAsia="Times New Roman" w:hAnsi="Segoe UI" w:cs="Segoe UI"/>
                <w:sz w:val="18"/>
                <w:szCs w:val="18"/>
                <w:lang w:eastAsia="en-US"/>
              </w:rPr>
            </w:pPr>
            <w:r w:rsidRPr="00E9753C">
              <w:rPr>
                <w:rFonts w:ascii="Calibri" w:eastAsia="Times New Roman" w:hAnsi="Calibri" w:cs="Calibri"/>
                <w:lang w:eastAsia="en-US"/>
              </w:rPr>
              <w:t>Tribunal</w:t>
            </w:r>
            <w:r>
              <w:rPr>
                <w:rFonts w:ascii="Calibri" w:eastAsia="Times New Roman" w:hAnsi="Calibri" w:cs="Calibri"/>
                <w:lang w:eastAsia="en-US"/>
              </w:rPr>
              <w:t xml:space="preserve"> </w:t>
            </w:r>
          </w:p>
        </w:tc>
        <w:tc>
          <w:tcPr>
            <w:tcW w:w="574" w:type="pct"/>
          </w:tcPr>
          <w:p w14:paraId="06EFE60E" w14:textId="77777777" w:rsidR="003412AE" w:rsidRPr="00537F56" w:rsidRDefault="003412AE">
            <w:pPr>
              <w:textAlignment w:val="baseline"/>
              <w:rPr>
                <w:rFonts w:ascii="Segoe UI" w:eastAsia="Times New Roman" w:hAnsi="Segoe UI" w:cs="Segoe UI"/>
                <w:sz w:val="18"/>
                <w:szCs w:val="18"/>
                <w:lang w:eastAsia="en-US"/>
              </w:rPr>
            </w:pPr>
            <w:r w:rsidRPr="00B87B28">
              <w:rPr>
                <w:rFonts w:ascii="Calibri" w:eastAsia="Times New Roman" w:hAnsi="Calibri" w:cs="Calibri"/>
                <w:color w:val="0070C0"/>
                <w:lang w:val="en-US" w:eastAsia="en-US"/>
              </w:rPr>
              <w:t>court</w:t>
            </w:r>
          </w:p>
        </w:tc>
        <w:tc>
          <w:tcPr>
            <w:tcW w:w="1080" w:type="pct"/>
            <w:hideMark/>
          </w:tcPr>
          <w:p w14:paraId="3C595877" w14:textId="77777777" w:rsidR="003412AE" w:rsidRPr="00537F56" w:rsidRDefault="003412AE">
            <w:pPr>
              <w:jc w:val="right"/>
              <w:textAlignment w:val="baseline"/>
              <w:rPr>
                <w:rFonts w:ascii="Segoe UI" w:eastAsia="Times New Roman" w:hAnsi="Segoe UI" w:cs="Segoe UI"/>
                <w:sz w:val="18"/>
                <w:szCs w:val="18"/>
                <w:lang w:val="en-US" w:eastAsia="en-US"/>
              </w:rPr>
            </w:pPr>
            <w:r w:rsidRPr="00537F56">
              <w:rPr>
                <w:rFonts w:ascii="Calibri" w:eastAsia="Times New Roman" w:hAnsi="Calibri" w:cs="Calibri"/>
                <w:lang w:val="en-GB" w:eastAsia="en-US"/>
              </w:rPr>
              <w:t>Essen</w:t>
            </w:r>
            <w:r>
              <w:rPr>
                <w:rFonts w:ascii="Calibri" w:eastAsia="Times New Roman" w:hAnsi="Calibri" w:cs="Calibri"/>
                <w:lang w:val="en-US" w:eastAsia="en-US"/>
              </w:rPr>
              <w:t xml:space="preserve"> </w:t>
            </w:r>
          </w:p>
        </w:tc>
        <w:tc>
          <w:tcPr>
            <w:tcW w:w="793" w:type="pct"/>
          </w:tcPr>
          <w:p w14:paraId="4AA39B9B" w14:textId="77777777" w:rsidR="003412AE" w:rsidRPr="006C34FF" w:rsidRDefault="003412AE">
            <w:pPr>
              <w:textAlignment w:val="baseline"/>
              <w:rPr>
                <w:rFonts w:ascii="Segoe UI" w:eastAsia="Times New Roman" w:hAnsi="Segoe UI" w:cs="Segoe UI"/>
                <w:b/>
                <w:bCs/>
                <w:sz w:val="18"/>
                <w:szCs w:val="18"/>
                <w:lang w:val="en-US" w:eastAsia="en-US"/>
              </w:rPr>
            </w:pPr>
            <w:r w:rsidRPr="008600D7">
              <w:rPr>
                <w:rFonts w:ascii="Calibri" w:eastAsia="Times New Roman" w:hAnsi="Calibri" w:cs="Calibri"/>
                <w:color w:val="0070C0"/>
                <w:lang w:val="en-GB" w:eastAsia="en-US"/>
              </w:rPr>
              <w:t>meal</w:t>
            </w:r>
          </w:p>
        </w:tc>
        <w:tc>
          <w:tcPr>
            <w:tcW w:w="617" w:type="pct"/>
            <w:vAlign w:val="center"/>
          </w:tcPr>
          <w:p w14:paraId="209E96AE" w14:textId="22BCD413" w:rsidR="003412AE" w:rsidRPr="008600D7" w:rsidRDefault="003412AE" w:rsidP="003412AE">
            <w:pPr>
              <w:jc w:val="center"/>
              <w:textAlignment w:val="baseline"/>
              <w:rPr>
                <w:rFonts w:ascii="Calibri" w:eastAsia="Times New Roman" w:hAnsi="Calibri" w:cs="Calibri"/>
                <w:color w:val="0070C0"/>
                <w:lang w:val="en-GB" w:eastAsia="en-US"/>
              </w:rPr>
            </w:pPr>
            <w:r>
              <w:rPr>
                <w:rFonts w:ascii="Calibri" w:eastAsia="Times New Roman" w:hAnsi="Calibri" w:cs="Calibri"/>
                <w:color w:val="0070C0"/>
                <w:lang w:val="en-GB" w:eastAsia="en-US"/>
              </w:rPr>
              <w:t>4</w:t>
            </w:r>
          </w:p>
        </w:tc>
      </w:tr>
      <w:tr w:rsidR="003412AE" w:rsidRPr="00537F56" w14:paraId="012905AD" w14:textId="7F074F9F" w:rsidTr="003412AE">
        <w:tc>
          <w:tcPr>
            <w:tcW w:w="535" w:type="pct"/>
            <w:vAlign w:val="center"/>
            <w:hideMark/>
          </w:tcPr>
          <w:p w14:paraId="5B03BABC" w14:textId="77777777" w:rsidR="003412AE" w:rsidRPr="00537F56" w:rsidRDefault="003412AE">
            <w:pPr>
              <w:jc w:val="center"/>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Pension</w:t>
            </w:r>
          </w:p>
        </w:tc>
        <w:tc>
          <w:tcPr>
            <w:tcW w:w="1401" w:type="pct"/>
            <w:hideMark/>
          </w:tcPr>
          <w:p w14:paraId="391F9FEE" w14:textId="77777777" w:rsidR="003412AE" w:rsidRPr="00537F56" w:rsidRDefault="003412AE">
            <w:pPr>
              <w:jc w:val="right"/>
              <w:textAlignment w:val="baseline"/>
              <w:rPr>
                <w:rFonts w:ascii="Segoe UI" w:eastAsia="Times New Roman" w:hAnsi="Segoe UI" w:cs="Segoe UI"/>
                <w:sz w:val="18"/>
                <w:szCs w:val="18"/>
                <w:lang w:val="en-US" w:eastAsia="en-US"/>
              </w:rPr>
            </w:pPr>
            <w:r w:rsidRPr="00B87B28">
              <w:rPr>
                <w:rFonts w:ascii="Calibri" w:eastAsia="Times New Roman" w:hAnsi="Calibri" w:cs="Calibri"/>
                <w:lang w:eastAsia="en-US"/>
              </w:rPr>
              <w:t>Rente</w:t>
            </w:r>
          </w:p>
        </w:tc>
        <w:tc>
          <w:tcPr>
            <w:tcW w:w="574" w:type="pct"/>
          </w:tcPr>
          <w:p w14:paraId="0D474667" w14:textId="77777777" w:rsidR="003412AE" w:rsidRPr="00537F56" w:rsidRDefault="003412AE">
            <w:pPr>
              <w:textAlignment w:val="baseline"/>
              <w:rPr>
                <w:rFonts w:ascii="Segoe UI" w:eastAsia="Times New Roman" w:hAnsi="Segoe UI" w:cs="Segoe UI"/>
                <w:sz w:val="18"/>
                <w:szCs w:val="18"/>
                <w:lang w:val="en-US" w:eastAsia="en-US"/>
              </w:rPr>
            </w:pPr>
            <w:r w:rsidRPr="008600D7">
              <w:rPr>
                <w:rFonts w:ascii="Calibri" w:eastAsia="Times New Roman" w:hAnsi="Calibri" w:cs="Calibri"/>
                <w:color w:val="0070C0"/>
                <w:lang w:val="en-GB" w:eastAsia="en-US"/>
              </w:rPr>
              <w:t>pension</w:t>
            </w:r>
          </w:p>
        </w:tc>
        <w:tc>
          <w:tcPr>
            <w:tcW w:w="1080" w:type="pct"/>
            <w:hideMark/>
          </w:tcPr>
          <w:p w14:paraId="0264A833" w14:textId="77777777" w:rsidR="003412AE" w:rsidRPr="00537F56" w:rsidRDefault="003412AE">
            <w:pPr>
              <w:jc w:val="right"/>
              <w:textAlignment w:val="baseline"/>
              <w:rPr>
                <w:rFonts w:ascii="Segoe UI" w:eastAsia="Times New Roman" w:hAnsi="Segoe UI" w:cs="Segoe UI"/>
                <w:sz w:val="18"/>
                <w:szCs w:val="18"/>
                <w:lang w:val="en-US" w:eastAsia="en-US"/>
              </w:rPr>
            </w:pPr>
            <w:r w:rsidRPr="00B87B28">
              <w:rPr>
                <w:rFonts w:ascii="Calibri" w:eastAsia="Times New Roman" w:hAnsi="Calibri" w:cs="Calibri"/>
                <w:lang w:eastAsia="en-US"/>
              </w:rPr>
              <w:t>Gasthaus</w:t>
            </w:r>
          </w:p>
        </w:tc>
        <w:tc>
          <w:tcPr>
            <w:tcW w:w="793" w:type="pct"/>
          </w:tcPr>
          <w:p w14:paraId="6A956AA4" w14:textId="77777777" w:rsidR="003412AE" w:rsidRPr="00537F56" w:rsidRDefault="003412AE">
            <w:pPr>
              <w:textAlignment w:val="baseline"/>
              <w:rPr>
                <w:rFonts w:ascii="Segoe UI" w:eastAsia="Times New Roman" w:hAnsi="Segoe UI" w:cs="Segoe UI"/>
                <w:sz w:val="18"/>
                <w:szCs w:val="18"/>
                <w:lang w:val="en-US" w:eastAsia="en-US"/>
              </w:rPr>
            </w:pPr>
            <w:r w:rsidRPr="008600D7">
              <w:rPr>
                <w:rFonts w:ascii="Calibri" w:eastAsia="Times New Roman" w:hAnsi="Calibri" w:cs="Calibri"/>
                <w:color w:val="0070C0"/>
                <w:lang w:val="en-GB" w:eastAsia="en-US"/>
              </w:rPr>
              <w:t>guesthouse</w:t>
            </w:r>
          </w:p>
        </w:tc>
        <w:tc>
          <w:tcPr>
            <w:tcW w:w="617" w:type="pct"/>
            <w:vAlign w:val="center"/>
          </w:tcPr>
          <w:p w14:paraId="568692BA" w14:textId="41209C84" w:rsidR="003412AE" w:rsidRPr="008600D7" w:rsidRDefault="003412AE" w:rsidP="003412AE">
            <w:pPr>
              <w:jc w:val="center"/>
              <w:textAlignment w:val="baseline"/>
              <w:rPr>
                <w:rFonts w:ascii="Calibri" w:eastAsia="Times New Roman" w:hAnsi="Calibri" w:cs="Calibri"/>
                <w:color w:val="0070C0"/>
                <w:lang w:val="en-GB" w:eastAsia="en-US"/>
              </w:rPr>
            </w:pPr>
            <w:r>
              <w:rPr>
                <w:rFonts w:ascii="Calibri" w:eastAsia="Times New Roman" w:hAnsi="Calibri" w:cs="Calibri"/>
                <w:color w:val="0070C0"/>
                <w:lang w:val="en-GB" w:eastAsia="en-US"/>
              </w:rPr>
              <w:t>3</w:t>
            </w:r>
          </w:p>
        </w:tc>
      </w:tr>
      <w:tr w:rsidR="003412AE" w:rsidRPr="00537F56" w14:paraId="09E90AE9" w14:textId="03B7CF1A" w:rsidTr="003412AE">
        <w:tc>
          <w:tcPr>
            <w:tcW w:w="535" w:type="pct"/>
            <w:vAlign w:val="center"/>
            <w:hideMark/>
          </w:tcPr>
          <w:p w14:paraId="1DCB7E23" w14:textId="77777777" w:rsidR="003412AE" w:rsidRPr="00537F56" w:rsidRDefault="003412AE">
            <w:pPr>
              <w:jc w:val="center"/>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Schale</w:t>
            </w:r>
          </w:p>
        </w:tc>
        <w:tc>
          <w:tcPr>
            <w:tcW w:w="1401" w:type="pct"/>
            <w:hideMark/>
          </w:tcPr>
          <w:p w14:paraId="22B2D8B6" w14:textId="77777777" w:rsidR="003412AE" w:rsidRPr="00537F56" w:rsidRDefault="003412AE">
            <w:pPr>
              <w:jc w:val="right"/>
              <w:textAlignment w:val="baseline"/>
              <w:rPr>
                <w:rFonts w:ascii="Segoe UI" w:eastAsia="Times New Roman" w:hAnsi="Segoe UI" w:cs="Segoe UI"/>
                <w:sz w:val="18"/>
                <w:szCs w:val="18"/>
                <w:lang w:eastAsia="en-US"/>
              </w:rPr>
            </w:pPr>
            <w:r w:rsidRPr="00537F56">
              <w:rPr>
                <w:rFonts w:ascii="Calibri" w:eastAsia="Times New Roman" w:hAnsi="Calibri" w:cs="Calibri"/>
                <w:lang w:eastAsia="en-US"/>
              </w:rPr>
              <w:t>Äußere Schicht von Obst</w:t>
            </w:r>
            <w:r>
              <w:rPr>
                <w:rFonts w:ascii="Calibri" w:eastAsia="Times New Roman" w:hAnsi="Calibri" w:cs="Calibri"/>
                <w:lang w:eastAsia="en-US"/>
              </w:rPr>
              <w:t xml:space="preserve"> </w:t>
            </w:r>
          </w:p>
        </w:tc>
        <w:tc>
          <w:tcPr>
            <w:tcW w:w="574" w:type="pct"/>
          </w:tcPr>
          <w:p w14:paraId="423094D9" w14:textId="77777777" w:rsidR="003412AE" w:rsidRPr="00537F56" w:rsidRDefault="003412AE">
            <w:pPr>
              <w:textAlignment w:val="baseline"/>
              <w:rPr>
                <w:rFonts w:ascii="Segoe UI" w:eastAsia="Times New Roman" w:hAnsi="Segoe UI" w:cs="Segoe UI"/>
                <w:sz w:val="18"/>
                <w:szCs w:val="18"/>
                <w:lang w:eastAsia="en-US"/>
              </w:rPr>
            </w:pPr>
            <w:r w:rsidRPr="002E4999">
              <w:rPr>
                <w:rFonts w:ascii="Calibri" w:eastAsia="Times New Roman" w:hAnsi="Calibri" w:cs="Calibri"/>
                <w:color w:val="0070C0"/>
                <w:lang w:val="en-US" w:eastAsia="en-US"/>
              </w:rPr>
              <w:t>peel</w:t>
            </w:r>
          </w:p>
        </w:tc>
        <w:tc>
          <w:tcPr>
            <w:tcW w:w="1080" w:type="pct"/>
            <w:hideMark/>
          </w:tcPr>
          <w:p w14:paraId="5CCB190B" w14:textId="77777777" w:rsidR="003412AE" w:rsidRPr="00537F56" w:rsidRDefault="003412AE">
            <w:pPr>
              <w:jc w:val="right"/>
              <w:textAlignment w:val="baseline"/>
              <w:rPr>
                <w:rFonts w:ascii="Segoe UI" w:eastAsia="Times New Roman" w:hAnsi="Segoe UI" w:cs="Segoe UI"/>
                <w:sz w:val="18"/>
                <w:szCs w:val="18"/>
                <w:lang w:val="en-US" w:eastAsia="en-US"/>
              </w:rPr>
            </w:pPr>
            <w:r w:rsidRPr="00537F56">
              <w:rPr>
                <w:rFonts w:ascii="Calibri" w:eastAsia="Times New Roman" w:hAnsi="Calibri" w:cs="Calibri"/>
                <w:lang w:eastAsia="en-US"/>
              </w:rPr>
              <w:t>Schüssel</w:t>
            </w:r>
          </w:p>
        </w:tc>
        <w:tc>
          <w:tcPr>
            <w:tcW w:w="793" w:type="pct"/>
          </w:tcPr>
          <w:p w14:paraId="768C92CF" w14:textId="77777777" w:rsidR="003412AE" w:rsidRPr="00537F56" w:rsidRDefault="003412AE">
            <w:pPr>
              <w:textAlignment w:val="baseline"/>
              <w:rPr>
                <w:rFonts w:ascii="Segoe UI" w:eastAsia="Times New Roman" w:hAnsi="Segoe UI" w:cs="Segoe UI"/>
                <w:sz w:val="18"/>
                <w:szCs w:val="18"/>
                <w:lang w:val="en-US" w:eastAsia="en-US"/>
              </w:rPr>
            </w:pPr>
            <w:r w:rsidRPr="008600D7">
              <w:rPr>
                <w:rFonts w:ascii="Calibri" w:eastAsia="Times New Roman" w:hAnsi="Calibri" w:cs="Calibri"/>
                <w:color w:val="0070C0"/>
                <w:lang w:eastAsia="en-US"/>
              </w:rPr>
              <w:t>bowl</w:t>
            </w:r>
          </w:p>
        </w:tc>
        <w:tc>
          <w:tcPr>
            <w:tcW w:w="617" w:type="pct"/>
            <w:vAlign w:val="center"/>
          </w:tcPr>
          <w:p w14:paraId="3D90D0A4" w14:textId="1B2155F6" w:rsidR="003412AE" w:rsidRPr="008600D7" w:rsidRDefault="003412AE" w:rsidP="003412AE">
            <w:pPr>
              <w:jc w:val="center"/>
              <w:textAlignment w:val="baseline"/>
              <w:rPr>
                <w:rFonts w:ascii="Calibri" w:eastAsia="Times New Roman" w:hAnsi="Calibri" w:cs="Calibri"/>
                <w:color w:val="0070C0"/>
                <w:lang w:eastAsia="en-US"/>
              </w:rPr>
            </w:pPr>
            <w:r>
              <w:rPr>
                <w:rFonts w:ascii="Calibri" w:eastAsia="Times New Roman" w:hAnsi="Calibri" w:cs="Calibri"/>
                <w:color w:val="0070C0"/>
                <w:lang w:eastAsia="en-US"/>
              </w:rPr>
              <w:t>3</w:t>
            </w:r>
          </w:p>
        </w:tc>
      </w:tr>
      <w:tr w:rsidR="003412AE" w:rsidRPr="00537F56" w14:paraId="042572F2" w14:textId="77A10641" w:rsidTr="003412AE">
        <w:tc>
          <w:tcPr>
            <w:tcW w:w="535" w:type="pct"/>
            <w:vAlign w:val="center"/>
            <w:hideMark/>
          </w:tcPr>
          <w:p w14:paraId="4C543BED" w14:textId="77777777" w:rsidR="003412AE" w:rsidRPr="00537F56" w:rsidRDefault="003412AE">
            <w:pPr>
              <w:jc w:val="center"/>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Linse</w:t>
            </w:r>
          </w:p>
        </w:tc>
        <w:tc>
          <w:tcPr>
            <w:tcW w:w="1401" w:type="pct"/>
            <w:hideMark/>
          </w:tcPr>
          <w:p w14:paraId="568BBE2D" w14:textId="77777777" w:rsidR="003412AE" w:rsidRPr="00537F56" w:rsidRDefault="003412AE">
            <w:pPr>
              <w:jc w:val="right"/>
              <w:textAlignment w:val="baseline"/>
              <w:rPr>
                <w:rFonts w:ascii="Segoe UI" w:eastAsia="Times New Roman" w:hAnsi="Segoe UI" w:cs="Segoe UI"/>
                <w:sz w:val="18"/>
                <w:szCs w:val="18"/>
                <w:lang w:val="en-US" w:eastAsia="en-US"/>
              </w:rPr>
            </w:pPr>
            <w:r w:rsidRPr="00B87B28">
              <w:rPr>
                <w:rFonts w:ascii="Calibri" w:eastAsia="Times New Roman" w:hAnsi="Calibri" w:cs="Calibri"/>
                <w:lang w:eastAsia="en-US"/>
              </w:rPr>
              <w:t>Kameralinse</w:t>
            </w:r>
          </w:p>
        </w:tc>
        <w:tc>
          <w:tcPr>
            <w:tcW w:w="574" w:type="pct"/>
          </w:tcPr>
          <w:p w14:paraId="4A0B9E56" w14:textId="77777777" w:rsidR="003412AE" w:rsidRPr="00537F56" w:rsidRDefault="003412AE">
            <w:pPr>
              <w:textAlignment w:val="baseline"/>
              <w:rPr>
                <w:rFonts w:ascii="Segoe UI" w:eastAsia="Times New Roman" w:hAnsi="Segoe UI" w:cs="Segoe UI"/>
                <w:sz w:val="18"/>
                <w:szCs w:val="18"/>
                <w:lang w:val="en-US" w:eastAsia="en-US"/>
              </w:rPr>
            </w:pPr>
            <w:r w:rsidRPr="00B87B28">
              <w:rPr>
                <w:rFonts w:ascii="Calibri" w:eastAsia="Times New Roman" w:hAnsi="Calibri" w:cs="Calibri"/>
                <w:color w:val="0070C0"/>
                <w:lang w:val="en-US" w:eastAsia="en-US"/>
              </w:rPr>
              <w:t>lens</w:t>
            </w:r>
          </w:p>
        </w:tc>
        <w:tc>
          <w:tcPr>
            <w:tcW w:w="1080" w:type="pct"/>
            <w:hideMark/>
          </w:tcPr>
          <w:p w14:paraId="3AC628DA" w14:textId="77777777" w:rsidR="003412AE" w:rsidRPr="00537F56" w:rsidRDefault="003412AE">
            <w:pPr>
              <w:jc w:val="right"/>
              <w:textAlignment w:val="baseline"/>
              <w:rPr>
                <w:rFonts w:ascii="Segoe UI" w:eastAsia="Times New Roman" w:hAnsi="Segoe UI" w:cs="Segoe UI"/>
                <w:sz w:val="18"/>
                <w:szCs w:val="18"/>
                <w:lang w:val="en-US" w:eastAsia="en-US"/>
              </w:rPr>
            </w:pPr>
            <w:r w:rsidRPr="00B87B28">
              <w:rPr>
                <w:rFonts w:ascii="Calibri" w:eastAsia="Times New Roman" w:hAnsi="Calibri" w:cs="Calibri"/>
                <w:lang w:eastAsia="en-US"/>
              </w:rPr>
              <w:t>Linsenpflanze</w:t>
            </w:r>
          </w:p>
        </w:tc>
        <w:tc>
          <w:tcPr>
            <w:tcW w:w="793" w:type="pct"/>
          </w:tcPr>
          <w:p w14:paraId="5F1A0457" w14:textId="77777777" w:rsidR="003412AE" w:rsidRPr="00537F56" w:rsidRDefault="003412AE">
            <w:pPr>
              <w:textAlignment w:val="baseline"/>
              <w:rPr>
                <w:rFonts w:ascii="Segoe UI" w:eastAsia="Times New Roman" w:hAnsi="Segoe UI" w:cs="Segoe UI"/>
                <w:sz w:val="18"/>
                <w:szCs w:val="18"/>
                <w:lang w:val="en-US" w:eastAsia="en-US"/>
              </w:rPr>
            </w:pPr>
            <w:r w:rsidRPr="008600D7">
              <w:rPr>
                <w:rFonts w:ascii="Calibri" w:eastAsia="Times New Roman" w:hAnsi="Calibri" w:cs="Calibri"/>
                <w:color w:val="0070C0"/>
                <w:lang w:val="en-GB" w:eastAsia="en-US"/>
              </w:rPr>
              <w:t>lentil</w:t>
            </w:r>
          </w:p>
        </w:tc>
        <w:tc>
          <w:tcPr>
            <w:tcW w:w="617" w:type="pct"/>
            <w:vAlign w:val="center"/>
          </w:tcPr>
          <w:p w14:paraId="7779F448" w14:textId="68EB8852" w:rsidR="003412AE" w:rsidRPr="008600D7" w:rsidRDefault="003412AE" w:rsidP="003412AE">
            <w:pPr>
              <w:jc w:val="center"/>
              <w:textAlignment w:val="baseline"/>
              <w:rPr>
                <w:rFonts w:ascii="Calibri" w:eastAsia="Times New Roman" w:hAnsi="Calibri" w:cs="Calibri"/>
                <w:color w:val="0070C0"/>
                <w:lang w:val="en-GB" w:eastAsia="en-US"/>
              </w:rPr>
            </w:pPr>
            <w:r>
              <w:rPr>
                <w:rFonts w:ascii="Calibri" w:eastAsia="Times New Roman" w:hAnsi="Calibri" w:cs="Calibri"/>
                <w:color w:val="0070C0"/>
                <w:lang w:val="en-GB" w:eastAsia="en-US"/>
              </w:rPr>
              <w:t>3</w:t>
            </w:r>
          </w:p>
        </w:tc>
      </w:tr>
      <w:tr w:rsidR="003412AE" w:rsidRPr="00537F56" w14:paraId="237EAB11" w14:textId="1C9D53FC" w:rsidTr="003412AE">
        <w:tc>
          <w:tcPr>
            <w:tcW w:w="535" w:type="pct"/>
            <w:vAlign w:val="center"/>
            <w:hideMark/>
          </w:tcPr>
          <w:p w14:paraId="2BB772A0" w14:textId="77777777" w:rsidR="003412AE" w:rsidRPr="00537F56" w:rsidRDefault="003412AE">
            <w:pPr>
              <w:jc w:val="center"/>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Hahn</w:t>
            </w:r>
          </w:p>
        </w:tc>
        <w:tc>
          <w:tcPr>
            <w:tcW w:w="1401" w:type="pct"/>
            <w:hideMark/>
          </w:tcPr>
          <w:p w14:paraId="37B52D41" w14:textId="77777777" w:rsidR="003412AE" w:rsidRPr="00537F56" w:rsidRDefault="003412AE">
            <w:pPr>
              <w:jc w:val="right"/>
              <w:textAlignment w:val="baseline"/>
              <w:rPr>
                <w:rFonts w:ascii="Segoe UI" w:eastAsia="Times New Roman" w:hAnsi="Segoe UI" w:cs="Segoe UI"/>
                <w:sz w:val="18"/>
                <w:szCs w:val="18"/>
                <w:lang w:val="en-US" w:eastAsia="en-US"/>
              </w:rPr>
            </w:pPr>
            <w:r w:rsidRPr="00B87B28">
              <w:rPr>
                <w:rFonts w:ascii="Calibri" w:eastAsia="Times New Roman" w:hAnsi="Calibri" w:cs="Calibri"/>
                <w:lang w:eastAsia="en-US"/>
              </w:rPr>
              <w:t>Gockel</w:t>
            </w:r>
          </w:p>
        </w:tc>
        <w:tc>
          <w:tcPr>
            <w:tcW w:w="574" w:type="pct"/>
          </w:tcPr>
          <w:p w14:paraId="3C95FB3E" w14:textId="77777777" w:rsidR="003412AE" w:rsidRPr="00537F56" w:rsidRDefault="003412AE">
            <w:pPr>
              <w:textAlignment w:val="baseline"/>
              <w:rPr>
                <w:rFonts w:ascii="Segoe UI" w:eastAsia="Times New Roman" w:hAnsi="Segoe UI" w:cs="Segoe UI"/>
                <w:sz w:val="18"/>
                <w:szCs w:val="18"/>
                <w:lang w:val="en-US" w:eastAsia="en-US"/>
              </w:rPr>
            </w:pPr>
            <w:r w:rsidRPr="008600D7">
              <w:rPr>
                <w:rFonts w:ascii="Calibri" w:eastAsia="Times New Roman" w:hAnsi="Calibri" w:cs="Calibri"/>
                <w:color w:val="0070C0"/>
                <w:lang w:val="en-GB" w:eastAsia="en-US"/>
              </w:rPr>
              <w:t>rooster</w:t>
            </w:r>
          </w:p>
        </w:tc>
        <w:tc>
          <w:tcPr>
            <w:tcW w:w="1080" w:type="pct"/>
            <w:hideMark/>
          </w:tcPr>
          <w:p w14:paraId="60D45130" w14:textId="77777777" w:rsidR="003412AE" w:rsidRPr="00537F56" w:rsidRDefault="003412AE">
            <w:pPr>
              <w:jc w:val="right"/>
              <w:textAlignment w:val="baseline"/>
              <w:rPr>
                <w:rFonts w:ascii="Segoe UI" w:eastAsia="Times New Roman" w:hAnsi="Segoe UI" w:cs="Segoe UI"/>
                <w:sz w:val="18"/>
                <w:szCs w:val="18"/>
                <w:lang w:val="en-US" w:eastAsia="en-US"/>
              </w:rPr>
            </w:pPr>
            <w:r w:rsidRPr="00B87B28">
              <w:rPr>
                <w:rFonts w:ascii="Calibri" w:eastAsia="Times New Roman" w:hAnsi="Calibri" w:cs="Calibri"/>
                <w:lang w:eastAsia="en-US"/>
              </w:rPr>
              <w:t>Wasserhahn</w:t>
            </w:r>
          </w:p>
        </w:tc>
        <w:tc>
          <w:tcPr>
            <w:tcW w:w="793" w:type="pct"/>
          </w:tcPr>
          <w:p w14:paraId="4C3B8C35" w14:textId="77777777" w:rsidR="003412AE" w:rsidRPr="00537F56" w:rsidRDefault="003412AE">
            <w:pPr>
              <w:textAlignment w:val="baseline"/>
              <w:rPr>
                <w:rFonts w:ascii="Segoe UI" w:eastAsia="Times New Roman" w:hAnsi="Segoe UI" w:cs="Segoe UI"/>
                <w:sz w:val="18"/>
                <w:szCs w:val="18"/>
                <w:lang w:val="en-US" w:eastAsia="en-US"/>
              </w:rPr>
            </w:pPr>
            <w:r w:rsidRPr="008600D7">
              <w:rPr>
                <w:rFonts w:ascii="Calibri" w:eastAsia="Times New Roman" w:hAnsi="Calibri" w:cs="Calibri"/>
                <w:color w:val="0070C0"/>
                <w:lang w:val="en-GB" w:eastAsia="en-US"/>
              </w:rPr>
              <w:t>faucet</w:t>
            </w:r>
          </w:p>
        </w:tc>
        <w:tc>
          <w:tcPr>
            <w:tcW w:w="617" w:type="pct"/>
            <w:vAlign w:val="center"/>
          </w:tcPr>
          <w:p w14:paraId="5AABBEB1" w14:textId="2ED99658" w:rsidR="003412AE" w:rsidRPr="008600D7" w:rsidRDefault="003412AE" w:rsidP="003412AE">
            <w:pPr>
              <w:jc w:val="center"/>
              <w:textAlignment w:val="baseline"/>
              <w:rPr>
                <w:rFonts w:ascii="Calibri" w:eastAsia="Times New Roman" w:hAnsi="Calibri" w:cs="Calibri"/>
                <w:color w:val="0070C0"/>
                <w:lang w:val="en-GB" w:eastAsia="en-US"/>
              </w:rPr>
            </w:pPr>
            <w:r>
              <w:rPr>
                <w:rFonts w:ascii="Calibri" w:eastAsia="Times New Roman" w:hAnsi="Calibri" w:cs="Calibri"/>
                <w:color w:val="0070C0"/>
                <w:lang w:val="en-GB" w:eastAsia="en-US"/>
              </w:rPr>
              <w:t>3</w:t>
            </w:r>
          </w:p>
        </w:tc>
      </w:tr>
      <w:tr w:rsidR="003412AE" w:rsidRPr="00537F56" w14:paraId="75B8B8C7" w14:textId="09BF6578" w:rsidTr="003412AE">
        <w:tc>
          <w:tcPr>
            <w:tcW w:w="535" w:type="pct"/>
            <w:vAlign w:val="center"/>
            <w:hideMark/>
          </w:tcPr>
          <w:p w14:paraId="4D756E89" w14:textId="77777777" w:rsidR="003412AE" w:rsidRPr="00537F56" w:rsidRDefault="003412AE">
            <w:pPr>
              <w:jc w:val="center"/>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Strauß</w:t>
            </w:r>
          </w:p>
        </w:tc>
        <w:tc>
          <w:tcPr>
            <w:tcW w:w="1401" w:type="pct"/>
            <w:hideMark/>
          </w:tcPr>
          <w:p w14:paraId="2D1E62ED" w14:textId="77777777" w:rsidR="003412AE" w:rsidRPr="00537F56" w:rsidRDefault="003412AE">
            <w:pPr>
              <w:jc w:val="right"/>
              <w:textAlignment w:val="baseline"/>
              <w:rPr>
                <w:rFonts w:ascii="Segoe UI" w:eastAsia="Times New Roman" w:hAnsi="Segoe UI" w:cs="Segoe UI"/>
                <w:sz w:val="18"/>
                <w:szCs w:val="18"/>
                <w:lang w:val="en-US" w:eastAsia="en-US"/>
              </w:rPr>
            </w:pPr>
            <w:r w:rsidRPr="00537F56">
              <w:rPr>
                <w:rFonts w:ascii="Calibri" w:eastAsia="Times New Roman" w:hAnsi="Calibri" w:cs="Calibri"/>
                <w:lang w:val="en-GB" w:eastAsia="en-US"/>
              </w:rPr>
              <w:t>Vogel</w:t>
            </w:r>
            <w:r>
              <w:rPr>
                <w:rFonts w:ascii="Calibri" w:eastAsia="Times New Roman" w:hAnsi="Calibri" w:cs="Calibri"/>
                <w:lang w:val="en-US" w:eastAsia="en-US"/>
              </w:rPr>
              <w:t xml:space="preserve"> </w:t>
            </w:r>
          </w:p>
        </w:tc>
        <w:tc>
          <w:tcPr>
            <w:tcW w:w="574" w:type="pct"/>
          </w:tcPr>
          <w:p w14:paraId="01C5D9D2" w14:textId="77777777" w:rsidR="003412AE" w:rsidRPr="00537F56" w:rsidRDefault="003412AE">
            <w:pPr>
              <w:textAlignment w:val="baseline"/>
              <w:rPr>
                <w:rFonts w:ascii="Segoe UI" w:eastAsia="Times New Roman" w:hAnsi="Segoe UI" w:cs="Segoe UI"/>
                <w:sz w:val="18"/>
                <w:szCs w:val="18"/>
                <w:lang w:val="en-US" w:eastAsia="en-US"/>
              </w:rPr>
            </w:pPr>
            <w:r w:rsidRPr="008600D7">
              <w:rPr>
                <w:rFonts w:ascii="Calibri" w:eastAsia="Times New Roman" w:hAnsi="Calibri" w:cs="Calibri"/>
                <w:color w:val="0070C0"/>
                <w:lang w:val="en-GB" w:eastAsia="en-US"/>
              </w:rPr>
              <w:t>ostrich</w:t>
            </w:r>
          </w:p>
        </w:tc>
        <w:tc>
          <w:tcPr>
            <w:tcW w:w="1080" w:type="pct"/>
            <w:hideMark/>
          </w:tcPr>
          <w:p w14:paraId="1E41F7DA" w14:textId="77777777" w:rsidR="003412AE" w:rsidRPr="00537F56" w:rsidRDefault="003412AE">
            <w:pPr>
              <w:jc w:val="right"/>
              <w:textAlignment w:val="baseline"/>
              <w:rPr>
                <w:rFonts w:ascii="Segoe UI" w:eastAsia="Times New Roman" w:hAnsi="Segoe UI" w:cs="Segoe UI"/>
                <w:sz w:val="18"/>
                <w:szCs w:val="18"/>
                <w:lang w:val="en-US" w:eastAsia="en-US"/>
              </w:rPr>
            </w:pPr>
            <w:r w:rsidRPr="00B87B28">
              <w:rPr>
                <w:rFonts w:ascii="Calibri" w:eastAsia="Times New Roman" w:hAnsi="Calibri" w:cs="Calibri"/>
                <w:lang w:eastAsia="en-US"/>
              </w:rPr>
              <w:t>Blumenstrauß</w:t>
            </w:r>
          </w:p>
        </w:tc>
        <w:tc>
          <w:tcPr>
            <w:tcW w:w="793" w:type="pct"/>
          </w:tcPr>
          <w:p w14:paraId="63CE2044" w14:textId="77777777" w:rsidR="003412AE" w:rsidRPr="00537F56" w:rsidRDefault="003412AE">
            <w:pPr>
              <w:textAlignment w:val="baseline"/>
              <w:rPr>
                <w:rFonts w:ascii="Segoe UI" w:eastAsia="Times New Roman" w:hAnsi="Segoe UI" w:cs="Segoe UI"/>
                <w:sz w:val="18"/>
                <w:szCs w:val="18"/>
                <w:lang w:val="en-US" w:eastAsia="en-US"/>
              </w:rPr>
            </w:pPr>
            <w:r w:rsidRPr="008600D7">
              <w:rPr>
                <w:rFonts w:ascii="Calibri" w:eastAsia="Times New Roman" w:hAnsi="Calibri" w:cs="Calibri"/>
                <w:color w:val="0070C0"/>
                <w:lang w:val="en-GB" w:eastAsia="en-US"/>
              </w:rPr>
              <w:t>bouquet</w:t>
            </w:r>
          </w:p>
        </w:tc>
        <w:tc>
          <w:tcPr>
            <w:tcW w:w="617" w:type="pct"/>
            <w:vAlign w:val="center"/>
          </w:tcPr>
          <w:p w14:paraId="0EA465EB" w14:textId="6C697EAA" w:rsidR="003412AE" w:rsidRPr="008600D7" w:rsidRDefault="003412AE" w:rsidP="003412AE">
            <w:pPr>
              <w:jc w:val="center"/>
              <w:textAlignment w:val="baseline"/>
              <w:rPr>
                <w:rFonts w:ascii="Calibri" w:eastAsia="Times New Roman" w:hAnsi="Calibri" w:cs="Calibri"/>
                <w:color w:val="0070C0"/>
                <w:lang w:val="en-GB" w:eastAsia="en-US"/>
              </w:rPr>
            </w:pPr>
            <w:r>
              <w:rPr>
                <w:rFonts w:ascii="Calibri" w:eastAsia="Times New Roman" w:hAnsi="Calibri" w:cs="Calibri"/>
                <w:color w:val="0070C0"/>
                <w:lang w:val="en-GB" w:eastAsia="en-US"/>
              </w:rPr>
              <w:t>3</w:t>
            </w:r>
          </w:p>
        </w:tc>
      </w:tr>
      <w:tr w:rsidR="003412AE" w:rsidRPr="00537F56" w14:paraId="6D0D1D09" w14:textId="53E69A1F" w:rsidTr="003412AE">
        <w:tc>
          <w:tcPr>
            <w:tcW w:w="535" w:type="pct"/>
            <w:vAlign w:val="center"/>
            <w:hideMark/>
          </w:tcPr>
          <w:p w14:paraId="4A958F98" w14:textId="77777777" w:rsidR="003412AE" w:rsidRPr="00537F56" w:rsidRDefault="003412AE">
            <w:pPr>
              <w:jc w:val="center"/>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Ball</w:t>
            </w:r>
          </w:p>
        </w:tc>
        <w:tc>
          <w:tcPr>
            <w:tcW w:w="1401" w:type="pct"/>
            <w:hideMark/>
          </w:tcPr>
          <w:p w14:paraId="66B2AA3C" w14:textId="77777777" w:rsidR="003412AE" w:rsidRPr="00537F56" w:rsidRDefault="003412AE">
            <w:pPr>
              <w:jc w:val="right"/>
              <w:textAlignment w:val="baseline"/>
              <w:rPr>
                <w:rFonts w:ascii="Segoe UI" w:eastAsia="Times New Roman" w:hAnsi="Segoe UI" w:cs="Segoe UI"/>
                <w:sz w:val="18"/>
                <w:szCs w:val="18"/>
                <w:lang w:val="en-US" w:eastAsia="en-US"/>
              </w:rPr>
            </w:pPr>
            <w:r w:rsidRPr="00B87B28">
              <w:rPr>
                <w:rFonts w:ascii="Calibri" w:eastAsia="Times New Roman" w:hAnsi="Calibri" w:cs="Calibri"/>
                <w:lang w:eastAsia="en-US"/>
              </w:rPr>
              <w:t>Spielzeug</w:t>
            </w:r>
          </w:p>
        </w:tc>
        <w:tc>
          <w:tcPr>
            <w:tcW w:w="574" w:type="pct"/>
          </w:tcPr>
          <w:p w14:paraId="6F39AED7" w14:textId="77777777" w:rsidR="003412AE" w:rsidRPr="00537F56" w:rsidRDefault="003412AE">
            <w:pPr>
              <w:textAlignment w:val="baseline"/>
              <w:rPr>
                <w:rFonts w:ascii="Segoe UI" w:eastAsia="Times New Roman" w:hAnsi="Segoe UI" w:cs="Segoe UI"/>
                <w:sz w:val="18"/>
                <w:szCs w:val="18"/>
                <w:lang w:val="en-US" w:eastAsia="en-US"/>
              </w:rPr>
            </w:pPr>
            <w:r w:rsidRPr="008600D7">
              <w:rPr>
                <w:rFonts w:ascii="Calibri" w:eastAsia="Times New Roman" w:hAnsi="Calibri" w:cs="Calibri"/>
                <w:color w:val="0070C0"/>
                <w:lang w:val="en-GB" w:eastAsia="en-US"/>
              </w:rPr>
              <w:t>ball</w:t>
            </w:r>
          </w:p>
        </w:tc>
        <w:tc>
          <w:tcPr>
            <w:tcW w:w="1080" w:type="pct"/>
            <w:hideMark/>
          </w:tcPr>
          <w:p w14:paraId="12F54F4A" w14:textId="77777777" w:rsidR="003412AE" w:rsidRPr="00537F56" w:rsidRDefault="003412AE">
            <w:pPr>
              <w:jc w:val="right"/>
              <w:textAlignment w:val="baseline"/>
              <w:rPr>
                <w:rFonts w:ascii="Segoe UI" w:eastAsia="Times New Roman" w:hAnsi="Segoe UI" w:cs="Segoe UI"/>
                <w:sz w:val="18"/>
                <w:szCs w:val="18"/>
                <w:lang w:val="en-US" w:eastAsia="en-US"/>
              </w:rPr>
            </w:pPr>
            <w:r w:rsidRPr="00B87B28">
              <w:rPr>
                <w:rFonts w:ascii="Calibri" w:eastAsia="Times New Roman" w:hAnsi="Calibri" w:cs="Calibri"/>
                <w:lang w:eastAsia="en-US"/>
              </w:rPr>
              <w:t>Tanzveranstaltung</w:t>
            </w:r>
          </w:p>
        </w:tc>
        <w:tc>
          <w:tcPr>
            <w:tcW w:w="793" w:type="pct"/>
          </w:tcPr>
          <w:p w14:paraId="67EF93FC" w14:textId="77777777" w:rsidR="003412AE" w:rsidRPr="00537F56" w:rsidRDefault="003412AE">
            <w:pPr>
              <w:textAlignment w:val="baseline"/>
              <w:rPr>
                <w:rFonts w:ascii="Segoe UI" w:eastAsia="Times New Roman" w:hAnsi="Segoe UI" w:cs="Segoe UI"/>
                <w:sz w:val="18"/>
                <w:szCs w:val="18"/>
                <w:lang w:val="en-US" w:eastAsia="en-US"/>
              </w:rPr>
            </w:pPr>
            <w:r w:rsidRPr="008600D7">
              <w:rPr>
                <w:rFonts w:ascii="Calibri" w:eastAsia="Times New Roman" w:hAnsi="Calibri" w:cs="Calibri"/>
                <w:color w:val="0070C0"/>
                <w:lang w:val="en-GB" w:eastAsia="en-US"/>
              </w:rPr>
              <w:t>prom</w:t>
            </w:r>
          </w:p>
        </w:tc>
        <w:tc>
          <w:tcPr>
            <w:tcW w:w="617" w:type="pct"/>
            <w:vAlign w:val="center"/>
          </w:tcPr>
          <w:p w14:paraId="50B3887A" w14:textId="262D31A7" w:rsidR="003412AE" w:rsidRPr="008600D7" w:rsidRDefault="003412AE" w:rsidP="003412AE">
            <w:pPr>
              <w:jc w:val="center"/>
              <w:textAlignment w:val="baseline"/>
              <w:rPr>
                <w:rFonts w:ascii="Calibri" w:eastAsia="Times New Roman" w:hAnsi="Calibri" w:cs="Calibri"/>
                <w:color w:val="0070C0"/>
                <w:lang w:val="en-GB" w:eastAsia="en-US"/>
              </w:rPr>
            </w:pPr>
            <w:r>
              <w:rPr>
                <w:rFonts w:ascii="Calibri" w:eastAsia="Times New Roman" w:hAnsi="Calibri" w:cs="Calibri"/>
                <w:color w:val="0070C0"/>
                <w:lang w:val="en-GB" w:eastAsia="en-US"/>
              </w:rPr>
              <w:t>4</w:t>
            </w:r>
          </w:p>
        </w:tc>
      </w:tr>
      <w:tr w:rsidR="003412AE" w:rsidRPr="00537F56" w14:paraId="21F083E2" w14:textId="12879BC5" w:rsidTr="003412AE">
        <w:tc>
          <w:tcPr>
            <w:tcW w:w="535" w:type="pct"/>
            <w:vAlign w:val="center"/>
            <w:hideMark/>
          </w:tcPr>
          <w:p w14:paraId="2B1FD117" w14:textId="77777777" w:rsidR="003412AE" w:rsidRPr="00537F56" w:rsidRDefault="003412AE">
            <w:pPr>
              <w:jc w:val="center"/>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Bar</w:t>
            </w:r>
          </w:p>
        </w:tc>
        <w:tc>
          <w:tcPr>
            <w:tcW w:w="1401" w:type="pct"/>
            <w:hideMark/>
          </w:tcPr>
          <w:p w14:paraId="7EA52BB4" w14:textId="77777777" w:rsidR="003412AE" w:rsidRPr="00537F56" w:rsidRDefault="003412AE">
            <w:pPr>
              <w:jc w:val="right"/>
              <w:textAlignment w:val="baseline"/>
              <w:rPr>
                <w:rFonts w:ascii="Segoe UI" w:eastAsia="Times New Roman" w:hAnsi="Segoe UI" w:cs="Segoe UI"/>
                <w:sz w:val="18"/>
                <w:szCs w:val="18"/>
                <w:lang w:val="en-US" w:eastAsia="en-US"/>
              </w:rPr>
            </w:pPr>
            <w:r w:rsidRPr="00B87B28">
              <w:rPr>
                <w:rFonts w:ascii="Calibri" w:eastAsia="Times New Roman" w:hAnsi="Calibri" w:cs="Calibri"/>
                <w:lang w:eastAsia="en-US"/>
              </w:rPr>
              <w:t>Lokal</w:t>
            </w:r>
          </w:p>
        </w:tc>
        <w:tc>
          <w:tcPr>
            <w:tcW w:w="574" w:type="pct"/>
          </w:tcPr>
          <w:p w14:paraId="218A9C1E" w14:textId="77777777" w:rsidR="003412AE" w:rsidRPr="00537F56" w:rsidRDefault="003412AE">
            <w:pPr>
              <w:textAlignment w:val="baseline"/>
              <w:rPr>
                <w:rFonts w:ascii="Segoe UI" w:eastAsia="Times New Roman" w:hAnsi="Segoe UI" w:cs="Segoe UI"/>
                <w:sz w:val="18"/>
                <w:szCs w:val="18"/>
                <w:lang w:val="en-US" w:eastAsia="en-US"/>
              </w:rPr>
            </w:pPr>
            <w:r w:rsidRPr="00B87B28">
              <w:rPr>
                <w:rFonts w:ascii="Calibri" w:eastAsia="Times New Roman" w:hAnsi="Calibri" w:cs="Calibri"/>
                <w:color w:val="0070C0"/>
                <w:lang w:val="en-US" w:eastAsia="en-US"/>
              </w:rPr>
              <w:t>bar</w:t>
            </w:r>
          </w:p>
        </w:tc>
        <w:tc>
          <w:tcPr>
            <w:tcW w:w="1080" w:type="pct"/>
            <w:hideMark/>
          </w:tcPr>
          <w:p w14:paraId="5D93EAF6" w14:textId="77777777" w:rsidR="003412AE" w:rsidRPr="00537F56" w:rsidRDefault="003412AE">
            <w:pPr>
              <w:jc w:val="right"/>
              <w:textAlignment w:val="baseline"/>
              <w:rPr>
                <w:rFonts w:ascii="Segoe UI" w:eastAsia="Times New Roman" w:hAnsi="Segoe UI" w:cs="Segoe UI"/>
                <w:sz w:val="18"/>
                <w:szCs w:val="18"/>
                <w:lang w:val="en-US" w:eastAsia="en-US"/>
              </w:rPr>
            </w:pPr>
            <w:r w:rsidRPr="00537F56">
              <w:rPr>
                <w:rFonts w:ascii="Calibri" w:eastAsia="Times New Roman" w:hAnsi="Calibri" w:cs="Calibri"/>
                <w:lang w:val="en-GB" w:eastAsia="en-US"/>
              </w:rPr>
              <w:t>Einheit</w:t>
            </w:r>
          </w:p>
        </w:tc>
        <w:tc>
          <w:tcPr>
            <w:tcW w:w="793" w:type="pct"/>
          </w:tcPr>
          <w:p w14:paraId="0EA9C4D3" w14:textId="77777777" w:rsidR="003412AE" w:rsidRPr="00537F56" w:rsidRDefault="003412AE">
            <w:pPr>
              <w:textAlignment w:val="baseline"/>
              <w:rPr>
                <w:rFonts w:ascii="Segoe UI" w:eastAsia="Times New Roman" w:hAnsi="Segoe UI" w:cs="Segoe UI"/>
                <w:sz w:val="18"/>
                <w:szCs w:val="18"/>
                <w:lang w:val="en-US" w:eastAsia="en-US"/>
              </w:rPr>
            </w:pPr>
            <w:r w:rsidRPr="008600D7">
              <w:rPr>
                <w:rFonts w:ascii="Calibri" w:eastAsia="Times New Roman" w:hAnsi="Calibri" w:cs="Calibri"/>
                <w:color w:val="0070C0"/>
                <w:lang w:val="en-GB" w:eastAsia="en-US"/>
              </w:rPr>
              <w:t>unit</w:t>
            </w:r>
          </w:p>
        </w:tc>
        <w:tc>
          <w:tcPr>
            <w:tcW w:w="617" w:type="pct"/>
            <w:vAlign w:val="center"/>
          </w:tcPr>
          <w:p w14:paraId="776F9A2C" w14:textId="2ED68ABE" w:rsidR="003412AE" w:rsidRPr="008600D7" w:rsidRDefault="003412AE" w:rsidP="003412AE">
            <w:pPr>
              <w:jc w:val="center"/>
              <w:textAlignment w:val="baseline"/>
              <w:rPr>
                <w:rFonts w:ascii="Calibri" w:eastAsia="Times New Roman" w:hAnsi="Calibri" w:cs="Calibri"/>
                <w:color w:val="0070C0"/>
                <w:lang w:val="en-GB" w:eastAsia="en-US"/>
              </w:rPr>
            </w:pPr>
            <w:r>
              <w:rPr>
                <w:rFonts w:ascii="Calibri" w:eastAsia="Times New Roman" w:hAnsi="Calibri" w:cs="Calibri"/>
                <w:color w:val="0070C0"/>
                <w:lang w:val="en-GB" w:eastAsia="en-US"/>
              </w:rPr>
              <w:t>3</w:t>
            </w:r>
          </w:p>
        </w:tc>
      </w:tr>
      <w:tr w:rsidR="003412AE" w:rsidRPr="00537F56" w14:paraId="78016CD5" w14:textId="0F7A8060" w:rsidTr="003412AE">
        <w:tc>
          <w:tcPr>
            <w:tcW w:w="535" w:type="pct"/>
            <w:vAlign w:val="center"/>
            <w:hideMark/>
          </w:tcPr>
          <w:p w14:paraId="2300358B" w14:textId="77777777" w:rsidR="003412AE" w:rsidRPr="00537F56" w:rsidRDefault="003412AE">
            <w:pPr>
              <w:jc w:val="center"/>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Pflaster</w:t>
            </w:r>
          </w:p>
        </w:tc>
        <w:tc>
          <w:tcPr>
            <w:tcW w:w="1401" w:type="pct"/>
            <w:hideMark/>
          </w:tcPr>
          <w:p w14:paraId="5A12D110" w14:textId="77777777" w:rsidR="003412AE" w:rsidRPr="00537F56" w:rsidRDefault="003412AE">
            <w:pPr>
              <w:jc w:val="right"/>
              <w:textAlignment w:val="baseline"/>
              <w:rPr>
                <w:rFonts w:ascii="Segoe UI" w:eastAsia="Times New Roman" w:hAnsi="Segoe UI" w:cs="Segoe UI"/>
                <w:sz w:val="18"/>
                <w:szCs w:val="18"/>
                <w:lang w:val="en-US" w:eastAsia="en-US"/>
              </w:rPr>
            </w:pPr>
            <w:r w:rsidRPr="00B87B28">
              <w:rPr>
                <w:rFonts w:ascii="Calibri" w:eastAsia="Times New Roman" w:hAnsi="Calibri" w:cs="Calibri"/>
                <w:lang w:eastAsia="en-US"/>
              </w:rPr>
              <w:t>Verban</w:t>
            </w:r>
            <w:r>
              <w:rPr>
                <w:rFonts w:ascii="Calibri" w:eastAsia="Times New Roman" w:hAnsi="Calibri" w:cs="Calibri"/>
                <w:lang w:eastAsia="en-US"/>
              </w:rPr>
              <w:t>d</w:t>
            </w:r>
          </w:p>
        </w:tc>
        <w:tc>
          <w:tcPr>
            <w:tcW w:w="574" w:type="pct"/>
          </w:tcPr>
          <w:p w14:paraId="1EEB3C2A" w14:textId="77777777" w:rsidR="003412AE" w:rsidRPr="00537F56" w:rsidRDefault="003412AE">
            <w:pPr>
              <w:textAlignment w:val="baseline"/>
              <w:rPr>
                <w:rFonts w:ascii="Segoe UI" w:eastAsia="Times New Roman" w:hAnsi="Segoe UI" w:cs="Segoe UI"/>
                <w:sz w:val="18"/>
                <w:szCs w:val="18"/>
                <w:lang w:val="en-US" w:eastAsia="en-US"/>
              </w:rPr>
            </w:pPr>
            <w:r w:rsidRPr="00B87B28">
              <w:rPr>
                <w:rFonts w:ascii="Calibri" w:eastAsia="Times New Roman" w:hAnsi="Calibri" w:cs="Calibri"/>
                <w:color w:val="0070C0"/>
                <w:lang w:val="en-US" w:eastAsia="en-US"/>
              </w:rPr>
              <w:t>band aid</w:t>
            </w:r>
          </w:p>
        </w:tc>
        <w:tc>
          <w:tcPr>
            <w:tcW w:w="1080" w:type="pct"/>
            <w:hideMark/>
          </w:tcPr>
          <w:p w14:paraId="416FD992" w14:textId="77777777" w:rsidR="003412AE" w:rsidRPr="00537F56" w:rsidRDefault="003412AE">
            <w:pPr>
              <w:jc w:val="right"/>
              <w:textAlignment w:val="baseline"/>
              <w:rPr>
                <w:rFonts w:ascii="Segoe UI" w:eastAsia="Times New Roman" w:hAnsi="Segoe UI" w:cs="Segoe UI"/>
                <w:sz w:val="18"/>
                <w:szCs w:val="18"/>
                <w:lang w:val="en-US" w:eastAsia="en-US"/>
              </w:rPr>
            </w:pPr>
            <w:r w:rsidRPr="00B87B28">
              <w:rPr>
                <w:rFonts w:ascii="Calibri" w:eastAsia="Times New Roman" w:hAnsi="Calibri" w:cs="Calibri"/>
                <w:lang w:eastAsia="en-US"/>
              </w:rPr>
              <w:t>Straßenbelag</w:t>
            </w:r>
          </w:p>
        </w:tc>
        <w:tc>
          <w:tcPr>
            <w:tcW w:w="793" w:type="pct"/>
          </w:tcPr>
          <w:p w14:paraId="7AFA865C" w14:textId="77777777" w:rsidR="003412AE" w:rsidRPr="00537F56" w:rsidRDefault="003412AE">
            <w:pPr>
              <w:textAlignment w:val="baseline"/>
              <w:rPr>
                <w:rFonts w:ascii="Segoe UI" w:eastAsia="Times New Roman" w:hAnsi="Segoe UI" w:cs="Segoe UI"/>
                <w:sz w:val="18"/>
                <w:szCs w:val="18"/>
                <w:lang w:val="en-US" w:eastAsia="en-US"/>
              </w:rPr>
            </w:pPr>
            <w:r w:rsidRPr="008600D7">
              <w:rPr>
                <w:rFonts w:ascii="Calibri" w:eastAsia="Times New Roman" w:hAnsi="Calibri" w:cs="Calibri"/>
                <w:color w:val="0070C0"/>
                <w:lang w:val="en-GB" w:eastAsia="en-US"/>
              </w:rPr>
              <w:t>cobble stone</w:t>
            </w:r>
          </w:p>
        </w:tc>
        <w:tc>
          <w:tcPr>
            <w:tcW w:w="617" w:type="pct"/>
            <w:vAlign w:val="center"/>
          </w:tcPr>
          <w:p w14:paraId="699B960C" w14:textId="779561E7" w:rsidR="003412AE" w:rsidRPr="008600D7" w:rsidRDefault="003412AE" w:rsidP="003412AE">
            <w:pPr>
              <w:jc w:val="center"/>
              <w:textAlignment w:val="baseline"/>
              <w:rPr>
                <w:rFonts w:ascii="Calibri" w:eastAsia="Times New Roman" w:hAnsi="Calibri" w:cs="Calibri"/>
                <w:color w:val="0070C0"/>
                <w:lang w:val="en-GB" w:eastAsia="en-US"/>
              </w:rPr>
            </w:pPr>
            <w:r>
              <w:rPr>
                <w:rFonts w:ascii="Calibri" w:eastAsia="Times New Roman" w:hAnsi="Calibri" w:cs="Calibri"/>
                <w:color w:val="0070C0"/>
                <w:lang w:val="en-GB" w:eastAsia="en-US"/>
              </w:rPr>
              <w:t>3</w:t>
            </w:r>
          </w:p>
        </w:tc>
      </w:tr>
      <w:tr w:rsidR="003412AE" w:rsidRPr="00537F56" w14:paraId="2B346E8F" w14:textId="10D84CE3" w:rsidTr="003412AE">
        <w:tc>
          <w:tcPr>
            <w:tcW w:w="535" w:type="pct"/>
            <w:vAlign w:val="center"/>
            <w:hideMark/>
          </w:tcPr>
          <w:p w14:paraId="69B9197E" w14:textId="77777777" w:rsidR="003412AE" w:rsidRPr="00537F56" w:rsidRDefault="003412AE">
            <w:pPr>
              <w:jc w:val="center"/>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Mutter</w:t>
            </w:r>
          </w:p>
        </w:tc>
        <w:tc>
          <w:tcPr>
            <w:tcW w:w="1401" w:type="pct"/>
            <w:hideMark/>
          </w:tcPr>
          <w:p w14:paraId="7D13E92F" w14:textId="77777777" w:rsidR="003412AE" w:rsidRPr="00537F56" w:rsidRDefault="003412AE">
            <w:pPr>
              <w:jc w:val="right"/>
              <w:textAlignment w:val="baseline"/>
              <w:rPr>
                <w:rFonts w:ascii="Segoe UI" w:eastAsia="Times New Roman" w:hAnsi="Segoe UI" w:cs="Segoe UI"/>
                <w:sz w:val="18"/>
                <w:szCs w:val="18"/>
                <w:lang w:val="en-US" w:eastAsia="en-US"/>
              </w:rPr>
            </w:pPr>
            <w:r w:rsidRPr="00537F56">
              <w:rPr>
                <w:rFonts w:ascii="Calibri" w:eastAsia="Times New Roman" w:hAnsi="Calibri" w:cs="Calibri"/>
                <w:lang w:val="en-GB" w:eastAsia="en-US"/>
              </w:rPr>
              <w:t>Mama</w:t>
            </w:r>
            <w:r>
              <w:rPr>
                <w:rFonts w:ascii="Calibri" w:eastAsia="Times New Roman" w:hAnsi="Calibri" w:cs="Calibri"/>
                <w:lang w:val="en-US" w:eastAsia="en-US"/>
              </w:rPr>
              <w:t xml:space="preserve"> </w:t>
            </w:r>
          </w:p>
        </w:tc>
        <w:tc>
          <w:tcPr>
            <w:tcW w:w="574" w:type="pct"/>
          </w:tcPr>
          <w:p w14:paraId="7FE5BE49" w14:textId="77777777" w:rsidR="003412AE" w:rsidRPr="00537F56" w:rsidRDefault="003412AE">
            <w:pPr>
              <w:textAlignment w:val="baseline"/>
              <w:rPr>
                <w:rFonts w:ascii="Segoe UI" w:eastAsia="Times New Roman" w:hAnsi="Segoe UI" w:cs="Segoe UI"/>
                <w:sz w:val="18"/>
                <w:szCs w:val="18"/>
                <w:lang w:val="en-US" w:eastAsia="en-US"/>
              </w:rPr>
            </w:pPr>
            <w:r w:rsidRPr="00E65EBD">
              <w:rPr>
                <w:rFonts w:ascii="Calibri" w:eastAsia="Times New Roman" w:hAnsi="Calibri" w:cs="Calibri"/>
                <w:color w:val="0070C0"/>
                <w:lang w:val="en-GB" w:eastAsia="en-US"/>
              </w:rPr>
              <w:t>mother</w:t>
            </w:r>
          </w:p>
        </w:tc>
        <w:tc>
          <w:tcPr>
            <w:tcW w:w="1080" w:type="pct"/>
            <w:hideMark/>
          </w:tcPr>
          <w:p w14:paraId="2BC1ED6F" w14:textId="77777777" w:rsidR="003412AE" w:rsidRPr="00537F56" w:rsidRDefault="003412AE">
            <w:pPr>
              <w:jc w:val="right"/>
              <w:textAlignment w:val="baseline"/>
              <w:rPr>
                <w:rFonts w:ascii="Segoe UI" w:eastAsia="Times New Roman" w:hAnsi="Segoe UI" w:cs="Segoe UI"/>
                <w:sz w:val="18"/>
                <w:szCs w:val="18"/>
                <w:lang w:val="en-US" w:eastAsia="en-US"/>
              </w:rPr>
            </w:pPr>
            <w:r w:rsidRPr="00B87B28">
              <w:rPr>
                <w:rFonts w:ascii="Calibri" w:eastAsia="Times New Roman" w:hAnsi="Calibri" w:cs="Calibri"/>
                <w:lang w:eastAsia="en-US"/>
              </w:rPr>
              <w:t>Schraubenmutter</w:t>
            </w:r>
          </w:p>
        </w:tc>
        <w:tc>
          <w:tcPr>
            <w:tcW w:w="793" w:type="pct"/>
          </w:tcPr>
          <w:p w14:paraId="49BE78FD" w14:textId="77777777" w:rsidR="003412AE" w:rsidRPr="00537F56" w:rsidRDefault="003412AE">
            <w:pPr>
              <w:textAlignment w:val="baseline"/>
              <w:rPr>
                <w:rFonts w:ascii="Segoe UI" w:eastAsia="Times New Roman" w:hAnsi="Segoe UI" w:cs="Segoe UI"/>
                <w:sz w:val="18"/>
                <w:szCs w:val="18"/>
                <w:lang w:val="en-US" w:eastAsia="en-US"/>
              </w:rPr>
            </w:pPr>
            <w:r w:rsidRPr="00E65EBD">
              <w:rPr>
                <w:rFonts w:ascii="Calibri" w:eastAsia="Times New Roman" w:hAnsi="Calibri" w:cs="Calibri"/>
                <w:color w:val="0070C0"/>
                <w:lang w:val="en-GB" w:eastAsia="en-US"/>
              </w:rPr>
              <w:t>nut</w:t>
            </w:r>
          </w:p>
        </w:tc>
        <w:tc>
          <w:tcPr>
            <w:tcW w:w="617" w:type="pct"/>
            <w:vAlign w:val="center"/>
          </w:tcPr>
          <w:p w14:paraId="550A63F9" w14:textId="38D9D4AD" w:rsidR="003412AE" w:rsidRPr="00E65EBD" w:rsidRDefault="003412AE" w:rsidP="003412AE">
            <w:pPr>
              <w:jc w:val="center"/>
              <w:textAlignment w:val="baseline"/>
              <w:rPr>
                <w:rFonts w:ascii="Calibri" w:eastAsia="Times New Roman" w:hAnsi="Calibri" w:cs="Calibri"/>
                <w:color w:val="0070C0"/>
                <w:lang w:val="en-GB" w:eastAsia="en-US"/>
              </w:rPr>
            </w:pPr>
            <w:r>
              <w:rPr>
                <w:rFonts w:ascii="Calibri" w:eastAsia="Times New Roman" w:hAnsi="Calibri" w:cs="Calibri"/>
                <w:color w:val="0070C0"/>
                <w:lang w:val="en-GB" w:eastAsia="en-US"/>
              </w:rPr>
              <w:t>4</w:t>
            </w:r>
          </w:p>
        </w:tc>
      </w:tr>
      <w:tr w:rsidR="003412AE" w:rsidRPr="00537F56" w14:paraId="469A2481" w14:textId="0AAA3A8D" w:rsidTr="003412AE">
        <w:tc>
          <w:tcPr>
            <w:tcW w:w="535" w:type="pct"/>
            <w:vAlign w:val="center"/>
            <w:hideMark/>
          </w:tcPr>
          <w:p w14:paraId="158225F7" w14:textId="77777777" w:rsidR="003412AE" w:rsidRPr="00537F56" w:rsidRDefault="003412AE">
            <w:pPr>
              <w:jc w:val="center"/>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Gut</w:t>
            </w:r>
          </w:p>
        </w:tc>
        <w:tc>
          <w:tcPr>
            <w:tcW w:w="1401" w:type="pct"/>
            <w:hideMark/>
          </w:tcPr>
          <w:p w14:paraId="3CF7292E" w14:textId="77777777" w:rsidR="003412AE" w:rsidRPr="00537F56" w:rsidRDefault="003412AE">
            <w:pPr>
              <w:jc w:val="right"/>
              <w:textAlignment w:val="baseline"/>
              <w:rPr>
                <w:rFonts w:ascii="Segoe UI" w:eastAsia="Times New Roman" w:hAnsi="Segoe UI" w:cs="Segoe UI"/>
                <w:sz w:val="18"/>
                <w:szCs w:val="18"/>
                <w:lang w:val="en-US" w:eastAsia="en-US"/>
              </w:rPr>
            </w:pPr>
            <w:r w:rsidRPr="00B87B28">
              <w:rPr>
                <w:rFonts w:ascii="Calibri" w:eastAsia="Times New Roman" w:hAnsi="Calibri" w:cs="Calibri"/>
                <w:lang w:eastAsia="en-US"/>
              </w:rPr>
              <w:t>Positiv</w:t>
            </w:r>
          </w:p>
        </w:tc>
        <w:tc>
          <w:tcPr>
            <w:tcW w:w="574" w:type="pct"/>
          </w:tcPr>
          <w:p w14:paraId="70F3A93E" w14:textId="77777777" w:rsidR="003412AE" w:rsidRPr="00537F56" w:rsidRDefault="003412AE">
            <w:pPr>
              <w:textAlignment w:val="baseline"/>
              <w:rPr>
                <w:rFonts w:ascii="Segoe UI" w:eastAsia="Times New Roman" w:hAnsi="Segoe UI" w:cs="Segoe UI"/>
                <w:sz w:val="18"/>
                <w:szCs w:val="18"/>
                <w:lang w:val="en-US" w:eastAsia="en-US"/>
              </w:rPr>
            </w:pPr>
            <w:r>
              <w:rPr>
                <w:rFonts w:ascii="Calibri" w:eastAsia="Times New Roman" w:hAnsi="Calibri" w:cs="Calibri"/>
                <w:color w:val="0070C0"/>
                <w:lang w:val="en-GB" w:eastAsia="en-US"/>
              </w:rPr>
              <w:t>g</w:t>
            </w:r>
            <w:r w:rsidRPr="00E65EBD">
              <w:rPr>
                <w:rFonts w:ascii="Calibri" w:eastAsia="Times New Roman" w:hAnsi="Calibri" w:cs="Calibri"/>
                <w:color w:val="0070C0"/>
                <w:lang w:val="en-GB" w:eastAsia="en-US"/>
              </w:rPr>
              <w:t>ood</w:t>
            </w:r>
          </w:p>
        </w:tc>
        <w:tc>
          <w:tcPr>
            <w:tcW w:w="1080" w:type="pct"/>
            <w:hideMark/>
          </w:tcPr>
          <w:p w14:paraId="4EB0A011" w14:textId="77777777" w:rsidR="003412AE" w:rsidRPr="00537F56" w:rsidRDefault="003412AE">
            <w:pPr>
              <w:jc w:val="right"/>
              <w:textAlignment w:val="baseline"/>
              <w:rPr>
                <w:rFonts w:ascii="Segoe UI" w:eastAsia="Times New Roman" w:hAnsi="Segoe UI" w:cs="Segoe UI"/>
                <w:sz w:val="18"/>
                <w:szCs w:val="18"/>
                <w:lang w:val="en-US" w:eastAsia="en-US"/>
              </w:rPr>
            </w:pPr>
            <w:r w:rsidRPr="00B87B28">
              <w:rPr>
                <w:rFonts w:ascii="Calibri" w:eastAsia="Times New Roman" w:hAnsi="Calibri" w:cs="Calibri"/>
                <w:lang w:eastAsia="en-US"/>
              </w:rPr>
              <w:t>Besitz</w:t>
            </w:r>
          </w:p>
        </w:tc>
        <w:tc>
          <w:tcPr>
            <w:tcW w:w="793" w:type="pct"/>
          </w:tcPr>
          <w:p w14:paraId="68F97F6B" w14:textId="77777777" w:rsidR="003412AE" w:rsidRPr="00537F56" w:rsidRDefault="003412AE">
            <w:pPr>
              <w:textAlignment w:val="baseline"/>
              <w:rPr>
                <w:rFonts w:ascii="Segoe UI" w:eastAsia="Times New Roman" w:hAnsi="Segoe UI" w:cs="Segoe UI"/>
                <w:sz w:val="18"/>
                <w:szCs w:val="18"/>
                <w:lang w:val="en-US" w:eastAsia="en-US"/>
              </w:rPr>
            </w:pPr>
            <w:r w:rsidRPr="00E65EBD">
              <w:rPr>
                <w:rFonts w:ascii="Calibri" w:eastAsia="Times New Roman" w:hAnsi="Calibri" w:cs="Calibri"/>
                <w:color w:val="0070C0"/>
                <w:lang w:val="en-GB" w:eastAsia="en-US"/>
              </w:rPr>
              <w:t>estate</w:t>
            </w:r>
          </w:p>
        </w:tc>
        <w:tc>
          <w:tcPr>
            <w:tcW w:w="617" w:type="pct"/>
            <w:vAlign w:val="center"/>
          </w:tcPr>
          <w:p w14:paraId="3F94E6B3" w14:textId="17C0D122" w:rsidR="003412AE" w:rsidRPr="00E65EBD" w:rsidRDefault="003412AE" w:rsidP="003412AE">
            <w:pPr>
              <w:jc w:val="center"/>
              <w:textAlignment w:val="baseline"/>
              <w:rPr>
                <w:rFonts w:ascii="Calibri" w:eastAsia="Times New Roman" w:hAnsi="Calibri" w:cs="Calibri"/>
                <w:color w:val="0070C0"/>
                <w:lang w:val="en-GB" w:eastAsia="en-US"/>
              </w:rPr>
            </w:pPr>
            <w:r>
              <w:rPr>
                <w:rFonts w:ascii="Calibri" w:eastAsia="Times New Roman" w:hAnsi="Calibri" w:cs="Calibri"/>
                <w:color w:val="0070C0"/>
                <w:lang w:val="en-GB" w:eastAsia="en-US"/>
              </w:rPr>
              <w:t>4</w:t>
            </w:r>
          </w:p>
        </w:tc>
      </w:tr>
    </w:tbl>
    <w:p w14:paraId="2597397D" w14:textId="77777777" w:rsidR="003412AE" w:rsidRDefault="003412AE"/>
    <w:tbl>
      <w:tblPr>
        <w:tblStyle w:val="TableGrid"/>
        <w:tblW w:w="5000" w:type="pct"/>
        <w:tblLook w:val="04A0" w:firstRow="1" w:lastRow="0" w:firstColumn="1" w:lastColumn="0" w:noHBand="0" w:noVBand="1"/>
      </w:tblPr>
      <w:tblGrid>
        <w:gridCol w:w="940"/>
        <w:gridCol w:w="1445"/>
        <w:gridCol w:w="856"/>
        <w:gridCol w:w="1312"/>
        <w:gridCol w:w="1415"/>
        <w:gridCol w:w="1422"/>
        <w:gridCol w:w="926"/>
        <w:gridCol w:w="972"/>
      </w:tblGrid>
      <w:tr w:rsidR="003412AE" w:rsidRPr="003412AE" w14:paraId="142C4B7F" w14:textId="352080A9" w:rsidTr="003412AE">
        <w:tc>
          <w:tcPr>
            <w:tcW w:w="632" w:type="pct"/>
            <w:shd w:val="clear" w:color="auto" w:fill="E7E6E6" w:themeFill="background2"/>
          </w:tcPr>
          <w:p w14:paraId="227753A3" w14:textId="77777777" w:rsidR="003412AE" w:rsidRPr="00B00A80" w:rsidRDefault="003412AE">
            <w:pPr>
              <w:jc w:val="center"/>
              <w:textAlignment w:val="baseline"/>
              <w:rPr>
                <w:rFonts w:ascii="Calibri" w:eastAsia="Times New Roman" w:hAnsi="Calibri" w:cs="Calibri"/>
                <w:b/>
                <w:lang w:val="en-GB" w:eastAsia="en-US"/>
              </w:rPr>
            </w:pPr>
            <w:r w:rsidRPr="00B00A80">
              <w:rPr>
                <w:rFonts w:ascii="Calibri" w:eastAsia="Times New Roman" w:hAnsi="Calibri" w:cs="Calibri"/>
                <w:b/>
                <w:lang w:val="en-GB" w:eastAsia="en-US"/>
              </w:rPr>
              <w:t>Word</w:t>
            </w:r>
          </w:p>
        </w:tc>
        <w:tc>
          <w:tcPr>
            <w:tcW w:w="3812" w:type="pct"/>
            <w:gridSpan w:val="6"/>
            <w:shd w:val="clear" w:color="auto" w:fill="E7E6E6" w:themeFill="background2"/>
          </w:tcPr>
          <w:p w14:paraId="56D067D5" w14:textId="77777777" w:rsidR="003412AE" w:rsidRPr="00B00A80" w:rsidRDefault="003412AE">
            <w:pPr>
              <w:jc w:val="center"/>
              <w:textAlignment w:val="baseline"/>
              <w:rPr>
                <w:rFonts w:ascii="Calibri" w:eastAsia="Times New Roman" w:hAnsi="Calibri" w:cs="Calibri"/>
                <w:b/>
                <w:lang w:val="en-US" w:eastAsia="en-US"/>
              </w:rPr>
            </w:pPr>
            <w:r>
              <w:rPr>
                <w:rFonts w:ascii="Calibri" w:eastAsia="Times New Roman" w:hAnsi="Calibri" w:cs="Calibri"/>
                <w:b/>
                <w:lang w:val="en-US" w:eastAsia="en-US"/>
              </w:rPr>
              <w:t xml:space="preserve">C) </w:t>
            </w:r>
            <w:r w:rsidRPr="00B00A80">
              <w:rPr>
                <w:rFonts w:ascii="Calibri" w:eastAsia="Times New Roman" w:hAnsi="Calibri" w:cs="Calibri"/>
                <w:b/>
                <w:lang w:val="en-US" w:eastAsia="en-US"/>
              </w:rPr>
              <w:t>Words with three meanings</w:t>
            </w:r>
            <w:r>
              <w:rPr>
                <w:rFonts w:ascii="Calibri" w:eastAsia="Times New Roman" w:hAnsi="Calibri" w:cs="Calibri"/>
                <w:b/>
                <w:lang w:val="en-US" w:eastAsia="en-US"/>
              </w:rPr>
              <w:t xml:space="preserve"> </w:t>
            </w:r>
            <w:r>
              <w:rPr>
                <w:rFonts w:ascii="Segoe UI" w:eastAsia="Times New Roman" w:hAnsi="Segoe UI" w:cs="Segoe UI"/>
                <w:b/>
                <w:sz w:val="18"/>
                <w:szCs w:val="18"/>
                <w:lang w:val="en-US" w:eastAsia="en-US"/>
              </w:rPr>
              <w:t>(</w:t>
            </w:r>
            <w:r>
              <w:rPr>
                <w:rFonts w:ascii="Calibri" w:eastAsia="Times New Roman" w:hAnsi="Calibri" w:cs="Calibri"/>
                <w:b/>
                <w:bCs/>
                <w:lang w:val="en-GB" w:eastAsia="en-US"/>
              </w:rPr>
              <w:t xml:space="preserve">German | </w:t>
            </w:r>
            <w:r w:rsidRPr="00E369DD">
              <w:rPr>
                <w:rFonts w:ascii="Calibri" w:eastAsia="Times New Roman" w:hAnsi="Calibri" w:cs="Calibri"/>
                <w:b/>
                <w:bCs/>
                <w:color w:val="5B9BD5" w:themeColor="accent1"/>
                <w:lang w:val="en-GB" w:eastAsia="en-US"/>
              </w:rPr>
              <w:t>English</w:t>
            </w:r>
            <w:r w:rsidRPr="00E369DD">
              <w:rPr>
                <w:rFonts w:ascii="Calibri" w:eastAsia="Times New Roman" w:hAnsi="Calibri" w:cs="Calibri"/>
                <w:b/>
                <w:bCs/>
                <w:lang w:val="en-GB" w:eastAsia="en-US"/>
              </w:rPr>
              <w:t>)</w:t>
            </w:r>
          </w:p>
        </w:tc>
        <w:tc>
          <w:tcPr>
            <w:tcW w:w="556" w:type="pct"/>
            <w:shd w:val="clear" w:color="auto" w:fill="E7E6E6" w:themeFill="background2"/>
          </w:tcPr>
          <w:p w14:paraId="3AF4A358" w14:textId="4C8460E5" w:rsidR="003412AE" w:rsidRDefault="003412AE">
            <w:pPr>
              <w:jc w:val="center"/>
              <w:textAlignment w:val="baseline"/>
              <w:rPr>
                <w:rFonts w:ascii="Calibri" w:eastAsia="Times New Roman" w:hAnsi="Calibri" w:cs="Calibri"/>
                <w:b/>
                <w:lang w:val="en-US" w:eastAsia="en-US"/>
              </w:rPr>
            </w:pPr>
            <w:r>
              <w:rPr>
                <w:rFonts w:ascii="Calibri" w:eastAsia="Times New Roman" w:hAnsi="Calibri" w:cs="Calibri"/>
                <w:b/>
                <w:lang w:val="en-US" w:eastAsia="en-US"/>
              </w:rPr>
              <w:t>Word frequency</w:t>
            </w:r>
          </w:p>
        </w:tc>
      </w:tr>
      <w:tr w:rsidR="003412AE" w:rsidRPr="00537F56" w14:paraId="08F55C6A" w14:textId="562B398A" w:rsidTr="003412AE">
        <w:tc>
          <w:tcPr>
            <w:tcW w:w="632" w:type="pct"/>
            <w:vAlign w:val="center"/>
          </w:tcPr>
          <w:p w14:paraId="0258F6F2" w14:textId="77777777" w:rsidR="003412AE" w:rsidRPr="00537F56" w:rsidRDefault="003412AE">
            <w:pPr>
              <w:jc w:val="center"/>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Messen</w:t>
            </w:r>
          </w:p>
        </w:tc>
        <w:tc>
          <w:tcPr>
            <w:tcW w:w="635" w:type="pct"/>
            <w:vAlign w:val="center"/>
          </w:tcPr>
          <w:p w14:paraId="2A06510C" w14:textId="77777777" w:rsidR="003412AE" w:rsidRPr="00537F56" w:rsidRDefault="003412AE">
            <w:pPr>
              <w:jc w:val="right"/>
              <w:textAlignment w:val="baseline"/>
              <w:rPr>
                <w:rFonts w:ascii="Segoe UI" w:eastAsia="Times New Roman" w:hAnsi="Segoe UI" w:cs="Segoe UI"/>
                <w:sz w:val="18"/>
                <w:szCs w:val="18"/>
                <w:lang w:val="en-US" w:eastAsia="en-US"/>
              </w:rPr>
            </w:pPr>
            <w:r w:rsidRPr="00162537">
              <w:rPr>
                <w:rFonts w:ascii="Calibri" w:eastAsia="Times New Roman" w:hAnsi="Calibri" w:cs="Calibri"/>
                <w:lang w:eastAsia="en-US"/>
              </w:rPr>
              <w:t>Maß nehmen</w:t>
            </w:r>
          </w:p>
        </w:tc>
        <w:tc>
          <w:tcPr>
            <w:tcW w:w="635" w:type="pct"/>
            <w:vAlign w:val="center"/>
          </w:tcPr>
          <w:p w14:paraId="4F5FF681" w14:textId="77777777" w:rsidR="003412AE" w:rsidRPr="00537F56" w:rsidRDefault="003412AE">
            <w:pPr>
              <w:textAlignment w:val="baseline"/>
              <w:rPr>
                <w:rFonts w:ascii="Segoe UI" w:eastAsia="Times New Roman" w:hAnsi="Segoe UI" w:cs="Segoe UI"/>
                <w:sz w:val="18"/>
                <w:szCs w:val="18"/>
                <w:lang w:val="en-US" w:eastAsia="en-US"/>
              </w:rPr>
            </w:pPr>
            <w:r>
              <w:rPr>
                <w:rFonts w:ascii="Calibri" w:eastAsia="Times New Roman" w:hAnsi="Calibri" w:cs="Calibri"/>
                <w:color w:val="0070C0"/>
                <w:lang w:val="en-GB" w:eastAsia="en-US"/>
              </w:rPr>
              <w:t xml:space="preserve">to </w:t>
            </w:r>
            <w:r w:rsidRPr="00B00A80">
              <w:rPr>
                <w:rFonts w:ascii="Calibri" w:eastAsia="Times New Roman" w:hAnsi="Calibri" w:cs="Calibri"/>
                <w:color w:val="0070C0"/>
                <w:lang w:val="en-GB" w:eastAsia="en-US"/>
              </w:rPr>
              <w:t>measure</w:t>
            </w:r>
          </w:p>
        </w:tc>
        <w:tc>
          <w:tcPr>
            <w:tcW w:w="635" w:type="pct"/>
            <w:vAlign w:val="center"/>
          </w:tcPr>
          <w:p w14:paraId="2F8085BC" w14:textId="77777777" w:rsidR="003412AE" w:rsidRPr="00537F56" w:rsidRDefault="003412AE">
            <w:pPr>
              <w:jc w:val="right"/>
              <w:textAlignment w:val="baseline"/>
              <w:rPr>
                <w:rFonts w:ascii="Segoe UI" w:eastAsia="Times New Roman" w:hAnsi="Segoe UI" w:cs="Segoe UI"/>
                <w:sz w:val="18"/>
                <w:szCs w:val="18"/>
                <w:lang w:val="en-US" w:eastAsia="en-US"/>
              </w:rPr>
            </w:pPr>
            <w:r w:rsidRPr="00162537">
              <w:rPr>
                <w:rFonts w:ascii="Calibri" w:eastAsia="Times New Roman" w:hAnsi="Calibri" w:cs="Calibri"/>
                <w:lang w:eastAsia="en-US"/>
              </w:rPr>
              <w:t>Gottesdienste</w:t>
            </w:r>
            <w:r>
              <w:rPr>
                <w:rFonts w:ascii="Calibri" w:eastAsia="Times New Roman" w:hAnsi="Calibri" w:cs="Calibri"/>
                <w:lang w:val="en-GB" w:eastAsia="en-US"/>
              </w:rPr>
              <w:t xml:space="preserve"> </w:t>
            </w:r>
          </w:p>
        </w:tc>
        <w:tc>
          <w:tcPr>
            <w:tcW w:w="635" w:type="pct"/>
            <w:vAlign w:val="center"/>
          </w:tcPr>
          <w:p w14:paraId="70975316" w14:textId="77777777" w:rsidR="003412AE" w:rsidRPr="00537F56" w:rsidRDefault="003412AE">
            <w:pPr>
              <w:textAlignment w:val="baseline"/>
              <w:rPr>
                <w:rFonts w:ascii="Segoe UI" w:eastAsia="Times New Roman" w:hAnsi="Segoe UI" w:cs="Segoe UI"/>
                <w:sz w:val="18"/>
                <w:szCs w:val="18"/>
                <w:lang w:val="en-US" w:eastAsia="en-US"/>
              </w:rPr>
            </w:pPr>
            <w:r w:rsidRPr="00B00A80">
              <w:rPr>
                <w:rFonts w:ascii="Calibri" w:eastAsia="Times New Roman" w:hAnsi="Calibri" w:cs="Calibri"/>
                <w:color w:val="0070C0"/>
                <w:lang w:val="en-GB" w:eastAsia="en-US"/>
              </w:rPr>
              <w:t>masses</w:t>
            </w:r>
          </w:p>
        </w:tc>
        <w:tc>
          <w:tcPr>
            <w:tcW w:w="715" w:type="pct"/>
            <w:vAlign w:val="center"/>
          </w:tcPr>
          <w:p w14:paraId="785B725E" w14:textId="77777777" w:rsidR="003412AE" w:rsidRPr="00537F56" w:rsidRDefault="003412AE">
            <w:pPr>
              <w:jc w:val="right"/>
              <w:textAlignment w:val="baseline"/>
              <w:rPr>
                <w:rFonts w:ascii="Segoe UI" w:eastAsia="Times New Roman" w:hAnsi="Segoe UI" w:cs="Segoe UI"/>
                <w:sz w:val="18"/>
                <w:szCs w:val="18"/>
                <w:lang w:val="en-US" w:eastAsia="en-US"/>
              </w:rPr>
            </w:pPr>
            <w:r w:rsidRPr="00162537">
              <w:rPr>
                <w:rFonts w:ascii="Calibri" w:eastAsia="Times New Roman" w:hAnsi="Calibri" w:cs="Calibri"/>
                <w:lang w:eastAsia="en-US"/>
              </w:rPr>
              <w:t>Ausstellung</w:t>
            </w:r>
          </w:p>
        </w:tc>
        <w:tc>
          <w:tcPr>
            <w:tcW w:w="556" w:type="pct"/>
            <w:vAlign w:val="center"/>
          </w:tcPr>
          <w:p w14:paraId="673F7842" w14:textId="77777777" w:rsidR="003412AE" w:rsidRPr="00537F56" w:rsidRDefault="003412AE">
            <w:pPr>
              <w:textAlignment w:val="baseline"/>
              <w:rPr>
                <w:rFonts w:ascii="Segoe UI" w:eastAsia="Times New Roman" w:hAnsi="Segoe UI" w:cs="Segoe UI"/>
                <w:sz w:val="18"/>
                <w:szCs w:val="18"/>
                <w:lang w:val="en-US" w:eastAsia="en-US"/>
              </w:rPr>
            </w:pPr>
            <w:r>
              <w:rPr>
                <w:rFonts w:ascii="Calibri" w:eastAsia="Times New Roman" w:hAnsi="Calibri" w:cs="Calibri"/>
                <w:color w:val="0070C0"/>
                <w:lang w:val="en-GB" w:eastAsia="en-US"/>
              </w:rPr>
              <w:t>f</w:t>
            </w:r>
            <w:r w:rsidRPr="00B00A80">
              <w:rPr>
                <w:rFonts w:ascii="Calibri" w:eastAsia="Times New Roman" w:hAnsi="Calibri" w:cs="Calibri"/>
                <w:color w:val="0070C0"/>
                <w:lang w:val="en-GB" w:eastAsia="en-US"/>
              </w:rPr>
              <w:t>airs</w:t>
            </w:r>
          </w:p>
        </w:tc>
        <w:tc>
          <w:tcPr>
            <w:tcW w:w="556" w:type="pct"/>
            <w:vAlign w:val="center"/>
          </w:tcPr>
          <w:p w14:paraId="534B436A" w14:textId="0D861599" w:rsidR="003412AE" w:rsidRDefault="003412AE" w:rsidP="003412AE">
            <w:pPr>
              <w:jc w:val="center"/>
              <w:textAlignment w:val="baseline"/>
              <w:rPr>
                <w:rFonts w:ascii="Calibri" w:eastAsia="Times New Roman" w:hAnsi="Calibri" w:cs="Calibri"/>
                <w:color w:val="0070C0"/>
                <w:lang w:val="en-GB" w:eastAsia="en-US"/>
              </w:rPr>
            </w:pPr>
            <w:r>
              <w:rPr>
                <w:rFonts w:ascii="Calibri" w:eastAsia="Times New Roman" w:hAnsi="Calibri" w:cs="Calibri"/>
                <w:color w:val="0070C0"/>
                <w:lang w:val="en-GB" w:eastAsia="en-US"/>
              </w:rPr>
              <w:t>4</w:t>
            </w:r>
          </w:p>
        </w:tc>
      </w:tr>
      <w:tr w:rsidR="003412AE" w:rsidRPr="006C34FF" w14:paraId="09DA4154" w14:textId="09662303" w:rsidTr="003412AE">
        <w:tc>
          <w:tcPr>
            <w:tcW w:w="632" w:type="pct"/>
            <w:vAlign w:val="center"/>
          </w:tcPr>
          <w:p w14:paraId="47E6F937" w14:textId="77777777" w:rsidR="003412AE" w:rsidRPr="00537F56" w:rsidRDefault="003412AE">
            <w:pPr>
              <w:jc w:val="center"/>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Decken</w:t>
            </w:r>
          </w:p>
        </w:tc>
        <w:tc>
          <w:tcPr>
            <w:tcW w:w="635" w:type="pct"/>
            <w:vAlign w:val="center"/>
          </w:tcPr>
          <w:p w14:paraId="02F3A15B" w14:textId="77777777" w:rsidR="003412AE" w:rsidRPr="00537F56" w:rsidRDefault="003412AE">
            <w:pPr>
              <w:jc w:val="right"/>
              <w:textAlignment w:val="baseline"/>
              <w:rPr>
                <w:rFonts w:ascii="Segoe UI" w:eastAsia="Times New Roman" w:hAnsi="Segoe UI" w:cs="Segoe UI"/>
                <w:sz w:val="18"/>
                <w:szCs w:val="18"/>
                <w:lang w:val="en-US" w:eastAsia="en-US"/>
              </w:rPr>
            </w:pPr>
            <w:r w:rsidRPr="00162537">
              <w:rPr>
                <w:rFonts w:ascii="Calibri" w:eastAsia="Times New Roman" w:hAnsi="Calibri" w:cs="Calibri"/>
                <w:lang w:eastAsia="en-US"/>
              </w:rPr>
              <w:t>Federbetten</w:t>
            </w:r>
          </w:p>
        </w:tc>
        <w:tc>
          <w:tcPr>
            <w:tcW w:w="635" w:type="pct"/>
            <w:vAlign w:val="center"/>
          </w:tcPr>
          <w:p w14:paraId="5781C286" w14:textId="77777777" w:rsidR="003412AE" w:rsidRPr="00537F56" w:rsidRDefault="003412AE">
            <w:pPr>
              <w:textAlignment w:val="baseline"/>
              <w:rPr>
                <w:rFonts w:ascii="Segoe UI" w:eastAsia="Times New Roman" w:hAnsi="Segoe UI" w:cs="Segoe UI"/>
                <w:sz w:val="18"/>
                <w:szCs w:val="18"/>
                <w:lang w:val="en-US" w:eastAsia="en-US"/>
              </w:rPr>
            </w:pPr>
            <w:r w:rsidRPr="00B00A80">
              <w:rPr>
                <w:rFonts w:ascii="Calibri" w:eastAsia="Times New Roman" w:hAnsi="Calibri" w:cs="Calibri"/>
                <w:color w:val="0070C0"/>
                <w:lang w:val="en-US" w:eastAsia="en-US"/>
              </w:rPr>
              <w:t>blankets</w:t>
            </w:r>
          </w:p>
        </w:tc>
        <w:tc>
          <w:tcPr>
            <w:tcW w:w="635" w:type="pct"/>
            <w:vAlign w:val="center"/>
          </w:tcPr>
          <w:p w14:paraId="28107DCD" w14:textId="77777777" w:rsidR="003412AE" w:rsidRPr="00537F56" w:rsidRDefault="003412AE">
            <w:pPr>
              <w:jc w:val="right"/>
              <w:textAlignment w:val="baseline"/>
              <w:rPr>
                <w:rFonts w:ascii="Segoe UI" w:eastAsia="Times New Roman" w:hAnsi="Segoe UI" w:cs="Segoe UI"/>
                <w:sz w:val="18"/>
                <w:szCs w:val="18"/>
                <w:lang w:val="en-US" w:eastAsia="en-US"/>
              </w:rPr>
            </w:pPr>
            <w:r w:rsidRPr="00162537">
              <w:rPr>
                <w:rFonts w:ascii="Calibri" w:eastAsia="Times New Roman" w:hAnsi="Calibri" w:cs="Calibri"/>
                <w:lang w:eastAsia="en-US"/>
              </w:rPr>
              <w:t>Zimmerdecken</w:t>
            </w:r>
            <w:r>
              <w:rPr>
                <w:rFonts w:ascii="Calibri" w:eastAsia="Times New Roman" w:hAnsi="Calibri" w:cs="Calibri"/>
                <w:lang w:val="en-US" w:eastAsia="en-US"/>
              </w:rPr>
              <w:t xml:space="preserve"> </w:t>
            </w:r>
          </w:p>
        </w:tc>
        <w:tc>
          <w:tcPr>
            <w:tcW w:w="635" w:type="pct"/>
            <w:vAlign w:val="center"/>
          </w:tcPr>
          <w:p w14:paraId="1BB6FA44" w14:textId="77777777" w:rsidR="003412AE" w:rsidRPr="00537F56" w:rsidRDefault="003412AE">
            <w:pPr>
              <w:textAlignment w:val="baseline"/>
              <w:rPr>
                <w:rFonts w:ascii="Segoe UI" w:eastAsia="Times New Roman" w:hAnsi="Segoe UI" w:cs="Segoe UI"/>
                <w:sz w:val="18"/>
                <w:szCs w:val="18"/>
                <w:lang w:val="en-US" w:eastAsia="en-US"/>
              </w:rPr>
            </w:pPr>
            <w:r w:rsidRPr="00B00A80">
              <w:rPr>
                <w:rFonts w:ascii="Calibri" w:eastAsia="Times New Roman" w:hAnsi="Calibri" w:cs="Calibri"/>
                <w:color w:val="0070C0"/>
                <w:lang w:val="en-US" w:eastAsia="en-US"/>
              </w:rPr>
              <w:t>ceilings</w:t>
            </w:r>
          </w:p>
        </w:tc>
        <w:tc>
          <w:tcPr>
            <w:tcW w:w="715" w:type="pct"/>
            <w:vAlign w:val="center"/>
          </w:tcPr>
          <w:p w14:paraId="55ABBF8B" w14:textId="77777777" w:rsidR="003412AE" w:rsidRDefault="003412AE">
            <w:pPr>
              <w:jc w:val="right"/>
              <w:textAlignment w:val="baseline"/>
              <w:rPr>
                <w:rFonts w:ascii="Calibri" w:eastAsia="Times New Roman" w:hAnsi="Calibri" w:cs="Calibri"/>
                <w:lang w:val="en-US" w:eastAsia="en-US"/>
              </w:rPr>
            </w:pPr>
            <w:r w:rsidRPr="000A22DB">
              <w:rPr>
                <w:rFonts w:ascii="Calibri" w:eastAsia="Times New Roman" w:hAnsi="Calibri" w:cs="Calibri"/>
                <w:lang w:val="en-US" w:eastAsia="en-US"/>
              </w:rPr>
              <w:t>Tisch </w:t>
            </w:r>
            <w:proofErr w:type="spellStart"/>
            <w:r w:rsidRPr="000A22DB">
              <w:rPr>
                <w:rFonts w:ascii="Calibri" w:eastAsia="Times New Roman" w:hAnsi="Calibri" w:cs="Calibri"/>
                <w:lang w:val="en-US" w:eastAsia="en-US"/>
              </w:rPr>
              <w:t>decken</w:t>
            </w:r>
            <w:proofErr w:type="spellEnd"/>
          </w:p>
        </w:tc>
        <w:tc>
          <w:tcPr>
            <w:tcW w:w="556" w:type="pct"/>
            <w:vAlign w:val="center"/>
          </w:tcPr>
          <w:p w14:paraId="38E02438" w14:textId="77777777" w:rsidR="003412AE" w:rsidRPr="00537F56" w:rsidRDefault="003412AE">
            <w:pPr>
              <w:textAlignment w:val="baseline"/>
              <w:rPr>
                <w:rFonts w:ascii="Segoe UI" w:eastAsia="Times New Roman" w:hAnsi="Segoe UI" w:cs="Segoe UI"/>
                <w:sz w:val="18"/>
                <w:szCs w:val="18"/>
                <w:lang w:val="en-US" w:eastAsia="en-US"/>
              </w:rPr>
            </w:pPr>
            <w:r w:rsidRPr="00B00A80">
              <w:rPr>
                <w:rFonts w:ascii="Calibri" w:eastAsia="Times New Roman" w:hAnsi="Calibri" w:cs="Calibri"/>
                <w:color w:val="0070C0"/>
                <w:lang w:val="en-US" w:eastAsia="en-US"/>
              </w:rPr>
              <w:t>set the table</w:t>
            </w:r>
          </w:p>
        </w:tc>
        <w:tc>
          <w:tcPr>
            <w:tcW w:w="556" w:type="pct"/>
            <w:vAlign w:val="center"/>
          </w:tcPr>
          <w:p w14:paraId="2E59D3FA" w14:textId="6BF75157" w:rsidR="003412AE" w:rsidRPr="00B00A80" w:rsidRDefault="003412AE" w:rsidP="003412AE">
            <w:pPr>
              <w:jc w:val="center"/>
              <w:textAlignment w:val="baseline"/>
              <w:rPr>
                <w:rFonts w:ascii="Calibri" w:eastAsia="Times New Roman" w:hAnsi="Calibri" w:cs="Calibri"/>
                <w:color w:val="0070C0"/>
                <w:lang w:val="en-US" w:eastAsia="en-US"/>
              </w:rPr>
            </w:pPr>
            <w:r>
              <w:rPr>
                <w:rFonts w:ascii="Calibri" w:eastAsia="Times New Roman" w:hAnsi="Calibri" w:cs="Calibri"/>
                <w:color w:val="0070C0"/>
                <w:lang w:val="en-US" w:eastAsia="en-US"/>
              </w:rPr>
              <w:t>3</w:t>
            </w:r>
          </w:p>
        </w:tc>
      </w:tr>
      <w:tr w:rsidR="003412AE" w:rsidRPr="006C34FF" w14:paraId="1DAA6D4F" w14:textId="4725E5E7" w:rsidTr="003412AE">
        <w:tc>
          <w:tcPr>
            <w:tcW w:w="632" w:type="pct"/>
            <w:vAlign w:val="center"/>
          </w:tcPr>
          <w:p w14:paraId="1508E3D9" w14:textId="77777777" w:rsidR="003412AE" w:rsidRPr="00537F56" w:rsidRDefault="003412AE">
            <w:pPr>
              <w:jc w:val="center"/>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anstellen</w:t>
            </w:r>
          </w:p>
        </w:tc>
        <w:tc>
          <w:tcPr>
            <w:tcW w:w="635" w:type="pct"/>
            <w:vAlign w:val="center"/>
          </w:tcPr>
          <w:p w14:paraId="1119B561" w14:textId="77777777" w:rsidR="003412AE" w:rsidRPr="00537F56" w:rsidRDefault="003412AE">
            <w:pPr>
              <w:jc w:val="right"/>
              <w:textAlignment w:val="baseline"/>
              <w:rPr>
                <w:rFonts w:ascii="Segoe UI" w:eastAsia="Times New Roman" w:hAnsi="Segoe UI" w:cs="Segoe UI"/>
                <w:sz w:val="18"/>
                <w:szCs w:val="18"/>
                <w:lang w:val="en-US" w:eastAsia="en-US"/>
              </w:rPr>
            </w:pPr>
            <w:proofErr w:type="spellStart"/>
            <w:r w:rsidRPr="000A22DB">
              <w:rPr>
                <w:rFonts w:ascii="Calibri" w:eastAsia="Times New Roman" w:hAnsi="Calibri" w:cs="Calibri"/>
                <w:lang w:val="en-US" w:eastAsia="en-US"/>
              </w:rPr>
              <w:t>Anreihen</w:t>
            </w:r>
            <w:proofErr w:type="spellEnd"/>
          </w:p>
        </w:tc>
        <w:tc>
          <w:tcPr>
            <w:tcW w:w="635" w:type="pct"/>
            <w:vAlign w:val="center"/>
          </w:tcPr>
          <w:p w14:paraId="225010E6" w14:textId="77777777" w:rsidR="003412AE" w:rsidRPr="00537F56" w:rsidRDefault="003412AE">
            <w:pPr>
              <w:textAlignment w:val="baseline"/>
              <w:rPr>
                <w:rFonts w:ascii="Segoe UI" w:eastAsia="Times New Roman" w:hAnsi="Segoe UI" w:cs="Segoe UI"/>
                <w:sz w:val="18"/>
                <w:szCs w:val="18"/>
                <w:lang w:val="en-US" w:eastAsia="en-US"/>
              </w:rPr>
            </w:pPr>
            <w:r w:rsidRPr="00B00A80">
              <w:rPr>
                <w:rFonts w:ascii="Calibri" w:eastAsia="Times New Roman" w:hAnsi="Calibri" w:cs="Calibri"/>
                <w:color w:val="0070C0"/>
                <w:lang w:val="en-US" w:eastAsia="en-US"/>
              </w:rPr>
              <w:t>to wait in line</w:t>
            </w:r>
          </w:p>
        </w:tc>
        <w:tc>
          <w:tcPr>
            <w:tcW w:w="635" w:type="pct"/>
            <w:vAlign w:val="center"/>
          </w:tcPr>
          <w:p w14:paraId="74A5060B" w14:textId="77777777" w:rsidR="003412AE" w:rsidRDefault="003412AE">
            <w:pPr>
              <w:jc w:val="right"/>
              <w:textAlignment w:val="baseline"/>
              <w:rPr>
                <w:rFonts w:ascii="Calibri" w:eastAsia="Times New Roman" w:hAnsi="Calibri" w:cs="Calibri"/>
                <w:lang w:val="en-US" w:eastAsia="en-US"/>
              </w:rPr>
            </w:pPr>
            <w:r w:rsidRPr="00162537">
              <w:rPr>
                <w:rFonts w:ascii="Calibri" w:eastAsia="Times New Roman" w:hAnsi="Calibri" w:cs="Calibri"/>
                <w:lang w:eastAsia="en-US"/>
              </w:rPr>
              <w:t>Einstellen</w:t>
            </w:r>
            <w:r>
              <w:rPr>
                <w:rFonts w:ascii="Calibri" w:eastAsia="Times New Roman" w:hAnsi="Calibri" w:cs="Calibri"/>
                <w:lang w:val="en-US" w:eastAsia="en-US"/>
              </w:rPr>
              <w:t xml:space="preserve"> </w:t>
            </w:r>
          </w:p>
        </w:tc>
        <w:tc>
          <w:tcPr>
            <w:tcW w:w="635" w:type="pct"/>
            <w:vAlign w:val="center"/>
          </w:tcPr>
          <w:p w14:paraId="79E5C090" w14:textId="77777777" w:rsidR="003412AE" w:rsidRPr="00537F56" w:rsidRDefault="003412AE">
            <w:pPr>
              <w:textAlignment w:val="baseline"/>
              <w:rPr>
                <w:rFonts w:ascii="Segoe UI" w:eastAsia="Times New Roman" w:hAnsi="Segoe UI" w:cs="Segoe UI"/>
                <w:sz w:val="18"/>
                <w:szCs w:val="18"/>
                <w:lang w:val="en-US" w:eastAsia="en-US"/>
              </w:rPr>
            </w:pPr>
            <w:r w:rsidRPr="00B00A80">
              <w:rPr>
                <w:rFonts w:ascii="Calibri" w:eastAsia="Times New Roman" w:hAnsi="Calibri" w:cs="Calibri"/>
                <w:color w:val="0070C0"/>
                <w:lang w:val="en-US" w:eastAsia="en-US"/>
              </w:rPr>
              <w:t>to hire someone</w:t>
            </w:r>
          </w:p>
        </w:tc>
        <w:tc>
          <w:tcPr>
            <w:tcW w:w="715" w:type="pct"/>
            <w:vAlign w:val="center"/>
          </w:tcPr>
          <w:p w14:paraId="7E195C27" w14:textId="77777777" w:rsidR="003412AE" w:rsidRPr="00537F56" w:rsidRDefault="003412AE">
            <w:pPr>
              <w:jc w:val="right"/>
              <w:textAlignment w:val="baseline"/>
              <w:rPr>
                <w:rFonts w:ascii="Segoe UI" w:eastAsia="Times New Roman" w:hAnsi="Segoe UI" w:cs="Segoe UI"/>
                <w:sz w:val="18"/>
                <w:szCs w:val="18"/>
                <w:lang w:val="en-US" w:eastAsia="en-US"/>
              </w:rPr>
            </w:pPr>
            <w:proofErr w:type="spellStart"/>
            <w:r w:rsidRPr="000A22DB">
              <w:rPr>
                <w:rFonts w:ascii="Calibri" w:eastAsia="Times New Roman" w:hAnsi="Calibri" w:cs="Calibri"/>
                <w:lang w:val="en-US" w:eastAsia="en-US"/>
              </w:rPr>
              <w:t>Empfindlich</w:t>
            </w:r>
            <w:proofErr w:type="spellEnd"/>
            <w:r w:rsidRPr="000A22DB">
              <w:rPr>
                <w:rFonts w:ascii="Calibri" w:eastAsia="Times New Roman" w:hAnsi="Calibri" w:cs="Calibri"/>
                <w:lang w:val="en-US" w:eastAsia="en-US"/>
              </w:rPr>
              <w:t> sein</w:t>
            </w:r>
          </w:p>
        </w:tc>
        <w:tc>
          <w:tcPr>
            <w:tcW w:w="556" w:type="pct"/>
            <w:vAlign w:val="center"/>
          </w:tcPr>
          <w:p w14:paraId="2DF15083" w14:textId="77777777" w:rsidR="003412AE" w:rsidRPr="00537F56" w:rsidRDefault="003412AE">
            <w:pPr>
              <w:textAlignment w:val="baseline"/>
              <w:rPr>
                <w:rFonts w:ascii="Segoe UI" w:eastAsia="Times New Roman" w:hAnsi="Segoe UI" w:cs="Segoe UI"/>
                <w:sz w:val="18"/>
                <w:szCs w:val="18"/>
                <w:lang w:val="en-US" w:eastAsia="en-US"/>
              </w:rPr>
            </w:pPr>
            <w:r w:rsidRPr="00B00A80">
              <w:rPr>
                <w:rFonts w:ascii="Calibri" w:eastAsia="Times New Roman" w:hAnsi="Calibri" w:cs="Calibri"/>
                <w:color w:val="0070C0"/>
                <w:lang w:val="en-US" w:eastAsia="en-US"/>
              </w:rPr>
              <w:t>to be touchy</w:t>
            </w:r>
          </w:p>
        </w:tc>
        <w:tc>
          <w:tcPr>
            <w:tcW w:w="556" w:type="pct"/>
            <w:vAlign w:val="center"/>
          </w:tcPr>
          <w:p w14:paraId="13F19EB8" w14:textId="52658BC3" w:rsidR="003412AE" w:rsidRPr="00B00A80" w:rsidRDefault="000E043A" w:rsidP="003412AE">
            <w:pPr>
              <w:jc w:val="center"/>
              <w:textAlignment w:val="baseline"/>
              <w:rPr>
                <w:rFonts w:ascii="Calibri" w:eastAsia="Times New Roman" w:hAnsi="Calibri" w:cs="Calibri"/>
                <w:color w:val="0070C0"/>
                <w:lang w:val="en-US" w:eastAsia="en-US"/>
              </w:rPr>
            </w:pPr>
            <w:r>
              <w:rPr>
                <w:rFonts w:ascii="Calibri" w:eastAsia="Times New Roman" w:hAnsi="Calibri" w:cs="Calibri"/>
                <w:color w:val="0070C0"/>
                <w:lang w:val="en-US" w:eastAsia="en-US"/>
              </w:rPr>
              <w:t>3</w:t>
            </w:r>
          </w:p>
        </w:tc>
      </w:tr>
      <w:tr w:rsidR="003412AE" w:rsidRPr="00537F56" w14:paraId="08C0E241" w14:textId="3762BD7B" w:rsidTr="003412AE">
        <w:tc>
          <w:tcPr>
            <w:tcW w:w="632" w:type="pct"/>
            <w:vAlign w:val="center"/>
          </w:tcPr>
          <w:p w14:paraId="2E3040A0" w14:textId="77777777" w:rsidR="003412AE" w:rsidRPr="00537F56" w:rsidRDefault="003412AE">
            <w:pPr>
              <w:jc w:val="center"/>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Mine</w:t>
            </w:r>
          </w:p>
        </w:tc>
        <w:tc>
          <w:tcPr>
            <w:tcW w:w="635" w:type="pct"/>
            <w:vAlign w:val="center"/>
          </w:tcPr>
          <w:p w14:paraId="0C2BF433" w14:textId="77777777" w:rsidR="003412AE" w:rsidRPr="00537F56" w:rsidRDefault="003412AE">
            <w:pPr>
              <w:jc w:val="right"/>
              <w:textAlignment w:val="baseline"/>
              <w:rPr>
                <w:rFonts w:ascii="Segoe UI" w:eastAsia="Times New Roman" w:hAnsi="Segoe UI" w:cs="Segoe UI"/>
                <w:sz w:val="18"/>
                <w:szCs w:val="18"/>
                <w:lang w:val="en-US" w:eastAsia="en-US"/>
              </w:rPr>
            </w:pPr>
            <w:r w:rsidRPr="00162537">
              <w:rPr>
                <w:rFonts w:ascii="Calibri" w:eastAsia="Times New Roman" w:hAnsi="Calibri" w:cs="Calibri"/>
                <w:lang w:eastAsia="en-US"/>
              </w:rPr>
              <w:t>Bergwerk</w:t>
            </w:r>
          </w:p>
        </w:tc>
        <w:tc>
          <w:tcPr>
            <w:tcW w:w="635" w:type="pct"/>
            <w:vAlign w:val="center"/>
          </w:tcPr>
          <w:p w14:paraId="0D43F33D" w14:textId="77777777" w:rsidR="003412AE" w:rsidRPr="00537F56" w:rsidRDefault="003412AE">
            <w:pPr>
              <w:textAlignment w:val="baseline"/>
              <w:rPr>
                <w:rFonts w:ascii="Segoe UI" w:eastAsia="Times New Roman" w:hAnsi="Segoe UI" w:cs="Segoe UI"/>
                <w:sz w:val="18"/>
                <w:szCs w:val="18"/>
                <w:lang w:val="en-US" w:eastAsia="en-US"/>
              </w:rPr>
            </w:pPr>
            <w:r w:rsidRPr="001100D1">
              <w:rPr>
                <w:rFonts w:ascii="Calibri" w:eastAsia="Times New Roman" w:hAnsi="Calibri" w:cs="Calibri"/>
                <w:color w:val="0070C0"/>
                <w:lang w:val="en-US" w:eastAsia="en-US"/>
              </w:rPr>
              <w:t>(coal) mine</w:t>
            </w:r>
          </w:p>
        </w:tc>
        <w:tc>
          <w:tcPr>
            <w:tcW w:w="635" w:type="pct"/>
            <w:vAlign w:val="center"/>
          </w:tcPr>
          <w:p w14:paraId="02D7332C" w14:textId="77777777" w:rsidR="003412AE" w:rsidRPr="00537F56" w:rsidRDefault="003412AE">
            <w:pPr>
              <w:jc w:val="right"/>
              <w:textAlignment w:val="baseline"/>
              <w:rPr>
                <w:rFonts w:ascii="Segoe UI" w:eastAsia="Times New Roman" w:hAnsi="Segoe UI" w:cs="Segoe UI"/>
                <w:sz w:val="18"/>
                <w:szCs w:val="18"/>
                <w:lang w:val="en-US" w:eastAsia="en-US"/>
              </w:rPr>
            </w:pPr>
            <w:r w:rsidRPr="00162537">
              <w:rPr>
                <w:rFonts w:ascii="Calibri" w:eastAsia="Times New Roman" w:hAnsi="Calibri" w:cs="Calibri"/>
                <w:lang w:eastAsia="en-US"/>
              </w:rPr>
              <w:t>Sprengkörper</w:t>
            </w:r>
          </w:p>
        </w:tc>
        <w:tc>
          <w:tcPr>
            <w:tcW w:w="635" w:type="pct"/>
            <w:vAlign w:val="center"/>
          </w:tcPr>
          <w:p w14:paraId="14D2C174" w14:textId="77777777" w:rsidR="003412AE" w:rsidRPr="00537F56" w:rsidRDefault="003412AE">
            <w:pPr>
              <w:textAlignment w:val="baseline"/>
              <w:rPr>
                <w:rFonts w:ascii="Segoe UI" w:eastAsia="Times New Roman" w:hAnsi="Segoe UI" w:cs="Segoe UI"/>
                <w:sz w:val="18"/>
                <w:szCs w:val="18"/>
                <w:lang w:val="en-US" w:eastAsia="en-US"/>
              </w:rPr>
            </w:pPr>
            <w:r w:rsidRPr="001100D1">
              <w:rPr>
                <w:rFonts w:ascii="Calibri" w:eastAsia="Times New Roman" w:hAnsi="Calibri" w:cs="Calibri"/>
                <w:color w:val="0070C0"/>
                <w:lang w:val="en-US" w:eastAsia="en-US"/>
              </w:rPr>
              <w:t>explosive device</w:t>
            </w:r>
          </w:p>
        </w:tc>
        <w:tc>
          <w:tcPr>
            <w:tcW w:w="715" w:type="pct"/>
            <w:vAlign w:val="center"/>
          </w:tcPr>
          <w:p w14:paraId="745447E5" w14:textId="77777777" w:rsidR="003412AE" w:rsidRPr="00537F56" w:rsidRDefault="003412AE">
            <w:pPr>
              <w:jc w:val="right"/>
              <w:textAlignment w:val="baseline"/>
              <w:rPr>
                <w:rFonts w:ascii="Segoe UI" w:eastAsia="Times New Roman" w:hAnsi="Segoe UI" w:cs="Segoe UI"/>
                <w:sz w:val="18"/>
                <w:szCs w:val="18"/>
                <w:lang w:val="en-US" w:eastAsia="en-US"/>
              </w:rPr>
            </w:pPr>
            <w:r w:rsidRPr="00162537">
              <w:rPr>
                <w:rFonts w:ascii="Calibri" w:eastAsia="Times New Roman" w:hAnsi="Calibri" w:cs="Calibri"/>
                <w:lang w:eastAsia="en-US"/>
              </w:rPr>
              <w:t>Bleistiftmine</w:t>
            </w:r>
            <w:r>
              <w:rPr>
                <w:rFonts w:ascii="Calibri" w:eastAsia="Times New Roman" w:hAnsi="Calibri" w:cs="Calibri"/>
                <w:lang w:val="en-US" w:eastAsia="en-US"/>
              </w:rPr>
              <w:t xml:space="preserve"> </w:t>
            </w:r>
          </w:p>
        </w:tc>
        <w:tc>
          <w:tcPr>
            <w:tcW w:w="556" w:type="pct"/>
            <w:vAlign w:val="center"/>
          </w:tcPr>
          <w:p w14:paraId="60571B58" w14:textId="77777777" w:rsidR="003412AE" w:rsidRPr="00537F56" w:rsidRDefault="003412AE">
            <w:pPr>
              <w:textAlignment w:val="baseline"/>
              <w:rPr>
                <w:rFonts w:ascii="Segoe UI" w:eastAsia="Times New Roman" w:hAnsi="Segoe UI" w:cs="Segoe UI"/>
                <w:sz w:val="18"/>
                <w:szCs w:val="18"/>
                <w:lang w:val="en-US" w:eastAsia="en-US"/>
              </w:rPr>
            </w:pPr>
            <w:r w:rsidRPr="001100D1">
              <w:rPr>
                <w:rFonts w:ascii="Calibri" w:eastAsia="Times New Roman" w:hAnsi="Calibri" w:cs="Calibri"/>
                <w:color w:val="0070C0"/>
                <w:lang w:val="en-US" w:eastAsia="en-US"/>
              </w:rPr>
              <w:t>lead</w:t>
            </w:r>
          </w:p>
        </w:tc>
        <w:tc>
          <w:tcPr>
            <w:tcW w:w="556" w:type="pct"/>
            <w:vAlign w:val="center"/>
          </w:tcPr>
          <w:p w14:paraId="620BD9D8" w14:textId="1CAF96ED" w:rsidR="003412AE" w:rsidRPr="001100D1" w:rsidRDefault="000E043A" w:rsidP="003412AE">
            <w:pPr>
              <w:jc w:val="center"/>
              <w:textAlignment w:val="baseline"/>
              <w:rPr>
                <w:rFonts w:ascii="Calibri" w:eastAsia="Times New Roman" w:hAnsi="Calibri" w:cs="Calibri"/>
                <w:color w:val="0070C0"/>
                <w:lang w:val="en-US" w:eastAsia="en-US"/>
              </w:rPr>
            </w:pPr>
            <w:r>
              <w:rPr>
                <w:rFonts w:ascii="Calibri" w:eastAsia="Times New Roman" w:hAnsi="Calibri" w:cs="Calibri"/>
                <w:color w:val="0070C0"/>
                <w:lang w:val="en-US" w:eastAsia="en-US"/>
              </w:rPr>
              <w:t>3</w:t>
            </w:r>
          </w:p>
        </w:tc>
      </w:tr>
      <w:tr w:rsidR="003412AE" w:rsidRPr="00162537" w14:paraId="14F1E123" w14:textId="7BB11C37" w:rsidTr="003412AE">
        <w:tc>
          <w:tcPr>
            <w:tcW w:w="632" w:type="pct"/>
            <w:vAlign w:val="center"/>
          </w:tcPr>
          <w:p w14:paraId="6AB47E93" w14:textId="77777777" w:rsidR="003412AE" w:rsidRPr="00537F56" w:rsidRDefault="003412AE">
            <w:pPr>
              <w:jc w:val="center"/>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Schuppen</w:t>
            </w:r>
          </w:p>
        </w:tc>
        <w:tc>
          <w:tcPr>
            <w:tcW w:w="635" w:type="pct"/>
            <w:vAlign w:val="center"/>
          </w:tcPr>
          <w:p w14:paraId="2968B8A0" w14:textId="77777777" w:rsidR="003412AE" w:rsidRPr="00537F56" w:rsidRDefault="003412AE">
            <w:pPr>
              <w:jc w:val="right"/>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Bretterhäuschen</w:t>
            </w:r>
          </w:p>
        </w:tc>
        <w:tc>
          <w:tcPr>
            <w:tcW w:w="635" w:type="pct"/>
            <w:vAlign w:val="center"/>
          </w:tcPr>
          <w:p w14:paraId="317FA931" w14:textId="77777777" w:rsidR="003412AE" w:rsidRPr="00537F56" w:rsidRDefault="003412AE">
            <w:pPr>
              <w:textAlignment w:val="baseline"/>
              <w:rPr>
                <w:rFonts w:ascii="Segoe UI" w:eastAsia="Times New Roman" w:hAnsi="Segoe UI" w:cs="Segoe UI"/>
                <w:sz w:val="18"/>
                <w:szCs w:val="18"/>
                <w:lang w:eastAsia="en-US"/>
              </w:rPr>
            </w:pPr>
            <w:r w:rsidRPr="00162537">
              <w:rPr>
                <w:rFonts w:ascii="Calibri" w:eastAsia="Times New Roman" w:hAnsi="Calibri" w:cs="Calibri"/>
                <w:color w:val="0070C0"/>
                <w:lang w:val="en-US" w:eastAsia="en-US"/>
              </w:rPr>
              <w:t>shed</w:t>
            </w:r>
          </w:p>
        </w:tc>
        <w:tc>
          <w:tcPr>
            <w:tcW w:w="635" w:type="pct"/>
            <w:vAlign w:val="center"/>
          </w:tcPr>
          <w:p w14:paraId="098A9931" w14:textId="77777777" w:rsidR="003412AE" w:rsidRPr="00537F56" w:rsidRDefault="003412AE">
            <w:pPr>
              <w:jc w:val="right"/>
              <w:textAlignment w:val="baseline"/>
              <w:rPr>
                <w:rFonts w:ascii="Segoe UI" w:eastAsia="Times New Roman" w:hAnsi="Segoe UI" w:cs="Segoe UI"/>
                <w:sz w:val="18"/>
                <w:szCs w:val="18"/>
                <w:lang w:eastAsia="en-US"/>
              </w:rPr>
            </w:pPr>
            <w:r w:rsidRPr="00162537">
              <w:rPr>
                <w:rFonts w:ascii="Calibri" w:eastAsia="Times New Roman" w:hAnsi="Calibri" w:cs="Calibri"/>
                <w:lang w:eastAsia="en-US"/>
              </w:rPr>
              <w:t xml:space="preserve">Fischschuppen </w:t>
            </w:r>
          </w:p>
        </w:tc>
        <w:tc>
          <w:tcPr>
            <w:tcW w:w="635" w:type="pct"/>
            <w:vAlign w:val="center"/>
          </w:tcPr>
          <w:p w14:paraId="25239EDB" w14:textId="77777777" w:rsidR="003412AE" w:rsidRPr="00537F56" w:rsidRDefault="003412AE">
            <w:pPr>
              <w:textAlignment w:val="baseline"/>
              <w:rPr>
                <w:rFonts w:ascii="Segoe UI" w:eastAsia="Times New Roman" w:hAnsi="Segoe UI" w:cs="Segoe UI"/>
                <w:sz w:val="18"/>
                <w:szCs w:val="18"/>
                <w:lang w:eastAsia="en-US"/>
              </w:rPr>
            </w:pPr>
            <w:r w:rsidRPr="00162537">
              <w:rPr>
                <w:rFonts w:ascii="Calibri" w:eastAsia="Times New Roman" w:hAnsi="Calibri" w:cs="Calibri"/>
                <w:color w:val="0070C0"/>
                <w:lang w:val="en-US" w:eastAsia="en-US"/>
              </w:rPr>
              <w:t>Scales</w:t>
            </w:r>
          </w:p>
        </w:tc>
        <w:tc>
          <w:tcPr>
            <w:tcW w:w="715" w:type="pct"/>
            <w:vAlign w:val="center"/>
          </w:tcPr>
          <w:p w14:paraId="6291F7EC" w14:textId="77777777" w:rsidR="003412AE" w:rsidRPr="00537F56" w:rsidRDefault="003412AE">
            <w:pPr>
              <w:jc w:val="right"/>
              <w:textAlignment w:val="baseline"/>
              <w:rPr>
                <w:rFonts w:ascii="Segoe UI" w:eastAsia="Times New Roman" w:hAnsi="Segoe UI" w:cs="Segoe UI"/>
                <w:sz w:val="18"/>
                <w:szCs w:val="18"/>
                <w:lang w:eastAsia="en-US"/>
              </w:rPr>
            </w:pPr>
            <w:r w:rsidRPr="7831D75A">
              <w:rPr>
                <w:rFonts w:ascii="Calibri" w:eastAsia="Times New Roman" w:hAnsi="Calibri" w:cs="Calibri"/>
                <w:lang w:eastAsia="en-US"/>
              </w:rPr>
              <w:t xml:space="preserve">Haut-schuppen </w:t>
            </w:r>
          </w:p>
        </w:tc>
        <w:tc>
          <w:tcPr>
            <w:tcW w:w="556" w:type="pct"/>
            <w:vAlign w:val="center"/>
          </w:tcPr>
          <w:p w14:paraId="14E0F3B3" w14:textId="77777777" w:rsidR="003412AE" w:rsidRPr="00537F56" w:rsidRDefault="003412AE">
            <w:pPr>
              <w:textAlignment w:val="baseline"/>
              <w:rPr>
                <w:rFonts w:ascii="Segoe UI" w:eastAsia="Times New Roman" w:hAnsi="Segoe UI" w:cs="Segoe UI"/>
                <w:sz w:val="18"/>
                <w:szCs w:val="18"/>
                <w:lang w:eastAsia="en-US"/>
              </w:rPr>
            </w:pPr>
            <w:r w:rsidRPr="00162537">
              <w:rPr>
                <w:rFonts w:ascii="Calibri" w:eastAsia="Times New Roman" w:hAnsi="Calibri" w:cs="Calibri"/>
                <w:color w:val="0070C0"/>
                <w:lang w:val="en-US" w:eastAsia="en-US"/>
              </w:rPr>
              <w:t>dandruffs</w:t>
            </w:r>
          </w:p>
        </w:tc>
        <w:tc>
          <w:tcPr>
            <w:tcW w:w="556" w:type="pct"/>
            <w:vAlign w:val="center"/>
          </w:tcPr>
          <w:p w14:paraId="549467A2" w14:textId="173DC8D5" w:rsidR="003412AE" w:rsidRPr="00162537" w:rsidRDefault="000E043A" w:rsidP="003412AE">
            <w:pPr>
              <w:jc w:val="center"/>
              <w:textAlignment w:val="baseline"/>
              <w:rPr>
                <w:rFonts w:ascii="Calibri" w:eastAsia="Times New Roman" w:hAnsi="Calibri" w:cs="Calibri"/>
                <w:color w:val="0070C0"/>
                <w:lang w:val="en-US" w:eastAsia="en-US"/>
              </w:rPr>
            </w:pPr>
            <w:r>
              <w:rPr>
                <w:rFonts w:ascii="Calibri" w:eastAsia="Times New Roman" w:hAnsi="Calibri" w:cs="Calibri"/>
                <w:color w:val="0070C0"/>
                <w:lang w:val="en-US" w:eastAsia="en-US"/>
              </w:rPr>
              <w:t>2</w:t>
            </w:r>
          </w:p>
        </w:tc>
      </w:tr>
    </w:tbl>
    <w:p w14:paraId="1E56BDA7" w14:textId="77777777" w:rsidR="007511FB" w:rsidRDefault="007511FB" w:rsidP="007511FB">
      <w:pPr>
        <w:rPr>
          <w:lang w:val="en-US"/>
        </w:rPr>
      </w:pPr>
    </w:p>
    <w:p w14:paraId="00B68384" w14:textId="77777777" w:rsidR="007511FB" w:rsidRDefault="007511FB" w:rsidP="007511FB">
      <w:pPr>
        <w:pStyle w:val="Heading2"/>
        <w:rPr>
          <w:lang w:val="en-US"/>
        </w:rPr>
      </w:pPr>
      <w:r>
        <w:rPr>
          <w:lang w:val="en-US"/>
        </w:rPr>
        <w:t>Apparatus and Procedure</w:t>
      </w:r>
    </w:p>
    <w:p w14:paraId="74E01C3E" w14:textId="77777777" w:rsidR="007511FB" w:rsidRDefault="007511FB" w:rsidP="007511FB">
      <w:pPr>
        <w:rPr>
          <w:lang w:val="en-US"/>
        </w:rPr>
      </w:pPr>
      <w:r>
        <w:rPr>
          <w:lang w:val="en-US"/>
        </w:rPr>
        <w:t>The experiment was conducted online using custom software. For each word, participants were presented with key mapping between cursor keys and meanings of the word. A single d</w:t>
      </w:r>
      <w:r>
        <w:rPr>
          <w:i/>
          <w:lang w:val="en-US"/>
        </w:rPr>
        <w:t>own</w:t>
      </w:r>
      <w:r>
        <w:rPr>
          <w:lang w:val="en-US"/>
        </w:rPr>
        <w:t xml:space="preserve"> key was used to map the meaning for words with a single meaning, </w:t>
      </w:r>
      <w:r>
        <w:rPr>
          <w:i/>
          <w:lang w:val="en-US"/>
        </w:rPr>
        <w:t xml:space="preserve">left </w:t>
      </w:r>
      <w:r>
        <w:rPr>
          <w:lang w:val="en-US"/>
        </w:rPr>
        <w:t xml:space="preserve">and </w:t>
      </w:r>
      <w:r>
        <w:rPr>
          <w:i/>
          <w:lang w:val="en-US"/>
        </w:rPr>
        <w:t>right</w:t>
      </w:r>
      <w:r>
        <w:rPr>
          <w:lang w:val="en-US"/>
        </w:rPr>
        <w:t xml:space="preserve"> keys for words with two meanings (</w:t>
      </w:r>
      <w:r w:rsidRPr="00FF1035">
        <w:rPr>
          <w:b/>
          <w:lang w:val="en-US"/>
        </w:rPr>
        <w:fldChar w:fldCharType="begin"/>
      </w:r>
      <w:r w:rsidRPr="00FF1035">
        <w:rPr>
          <w:b/>
          <w:lang w:val="en-US"/>
        </w:rPr>
        <w:instrText xml:space="preserve"> REF _Ref71192817 \h </w:instrText>
      </w:r>
      <w:r>
        <w:rPr>
          <w:b/>
          <w:lang w:val="en-US"/>
        </w:rPr>
        <w:instrText xml:space="preserve"> \* MERGEFORMAT </w:instrText>
      </w:r>
      <w:r w:rsidRPr="00FF1035">
        <w:rPr>
          <w:b/>
          <w:lang w:val="en-US"/>
        </w:rPr>
      </w:r>
      <w:r w:rsidRPr="00FF1035">
        <w:rPr>
          <w:b/>
          <w:lang w:val="en-US"/>
        </w:rPr>
        <w:fldChar w:fldCharType="separate"/>
      </w:r>
      <w:r w:rsidRPr="00F21A71">
        <w:rPr>
          <w:b/>
          <w:lang w:val="en-US"/>
        </w:rPr>
        <w:t xml:space="preserve">Figure </w:t>
      </w:r>
      <w:r w:rsidRPr="00F21A71">
        <w:rPr>
          <w:b/>
          <w:noProof/>
          <w:lang w:val="en-US"/>
        </w:rPr>
        <w:t>1</w:t>
      </w:r>
      <w:r w:rsidRPr="00FF1035">
        <w:rPr>
          <w:b/>
          <w:lang w:val="en-US"/>
        </w:rPr>
        <w:fldChar w:fldCharType="end"/>
      </w:r>
      <w:r>
        <w:rPr>
          <w:lang w:val="en-US"/>
        </w:rPr>
        <w:t xml:space="preserve">), and </w:t>
      </w:r>
      <w:r>
        <w:rPr>
          <w:i/>
          <w:lang w:val="en-US"/>
        </w:rPr>
        <w:t xml:space="preserve">left, down, </w:t>
      </w:r>
      <w:r>
        <w:rPr>
          <w:lang w:val="en-US"/>
        </w:rPr>
        <w:t>and</w:t>
      </w:r>
      <w:r>
        <w:rPr>
          <w:i/>
          <w:lang w:val="en-US"/>
        </w:rPr>
        <w:t xml:space="preserve"> right</w:t>
      </w:r>
      <w:r>
        <w:rPr>
          <w:lang w:val="en-US"/>
        </w:rPr>
        <w:t xml:space="preserve"> keys were used for words with three meanings. The participants were instructed to use </w:t>
      </w:r>
      <w:r>
        <w:rPr>
          <w:i/>
          <w:lang w:val="en-US"/>
        </w:rPr>
        <w:t>up</w:t>
      </w:r>
      <w:r>
        <w:rPr>
          <w:lang w:val="en-US"/>
        </w:rPr>
        <w:t xml:space="preserve"> key for an additional meaning that was not listed. Furthermore, the </w:t>
      </w:r>
      <w:r>
        <w:rPr>
          <w:i/>
          <w:lang w:val="en-US"/>
        </w:rPr>
        <w:t>space</w:t>
      </w:r>
      <w:r>
        <w:rPr>
          <w:lang w:val="en-US"/>
        </w:rPr>
        <w:t xml:space="preserve"> key indicated that the word expressed no meaning to the participant.</w:t>
      </w:r>
    </w:p>
    <w:p w14:paraId="54A866B1" w14:textId="77777777" w:rsidR="007511FB" w:rsidRDefault="007511FB" w:rsidP="007511FB">
      <w:pPr>
        <w:rPr>
          <w:lang w:val="en-US"/>
        </w:rPr>
      </w:pPr>
      <w:r w:rsidRPr="00972680">
        <w:rPr>
          <w:noProof/>
          <w:lang w:val="en-US" w:eastAsia="en-US"/>
        </w:rPr>
        <w:drawing>
          <wp:inline distT="0" distB="0" distL="0" distR="0" wp14:anchorId="35DB1B10" wp14:editId="31A9F9BF">
            <wp:extent cx="5760720" cy="1590675"/>
            <wp:effectExtent l="0" t="0" r="0" b="9525"/>
            <wp:docPr id="1" name="Grafik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Graphical user interface&#10;&#10;Description automatically generated with medium confidence"/>
                    <pic:cNvPicPr/>
                  </pic:nvPicPr>
                  <pic:blipFill>
                    <a:blip r:embed="rId10"/>
                    <a:stretch>
                      <a:fillRect/>
                    </a:stretch>
                  </pic:blipFill>
                  <pic:spPr>
                    <a:xfrm>
                      <a:off x="0" y="0"/>
                      <a:ext cx="5760720" cy="1590675"/>
                    </a:xfrm>
                    <a:prstGeom prst="rect">
                      <a:avLst/>
                    </a:prstGeom>
                  </pic:spPr>
                </pic:pic>
              </a:graphicData>
            </a:graphic>
          </wp:inline>
        </w:drawing>
      </w:r>
    </w:p>
    <w:p w14:paraId="5B787688" w14:textId="77777777" w:rsidR="007511FB" w:rsidRDefault="007511FB" w:rsidP="007511FB">
      <w:pPr>
        <w:pStyle w:val="Caption"/>
        <w:rPr>
          <w:lang w:val="en-US"/>
        </w:rPr>
      </w:pPr>
      <w:bookmarkStart w:id="3" w:name="_Ref71192817"/>
      <w:r w:rsidRPr="005C47E2">
        <w:rPr>
          <w:lang w:val="en-US"/>
        </w:rPr>
        <w:t xml:space="preserve">Figure </w:t>
      </w:r>
      <w:r>
        <w:fldChar w:fldCharType="begin"/>
      </w:r>
      <w:r w:rsidRPr="005C47E2">
        <w:rPr>
          <w:lang w:val="en-US"/>
        </w:rPr>
        <w:instrText xml:space="preserve"> SEQ Figure \* ARABIC </w:instrText>
      </w:r>
      <w:r>
        <w:fldChar w:fldCharType="separate"/>
      </w:r>
      <w:r>
        <w:rPr>
          <w:noProof/>
          <w:lang w:val="en-US"/>
        </w:rPr>
        <w:t>1</w:t>
      </w:r>
      <w:r>
        <w:fldChar w:fldCharType="end"/>
      </w:r>
      <w:bookmarkEnd w:id="3"/>
      <w:r w:rsidRPr="005C47E2">
        <w:rPr>
          <w:lang w:val="en-US"/>
        </w:rPr>
        <w:t>. On-screen instructions on meaning-key mapping</w:t>
      </w:r>
      <w:r>
        <w:rPr>
          <w:lang w:val="en-US"/>
        </w:rPr>
        <w:t xml:space="preserve"> for word </w:t>
      </w:r>
      <w:r w:rsidRPr="00FA70E3">
        <w:rPr>
          <w:rFonts w:ascii="Calibri" w:eastAsia="Times New Roman" w:hAnsi="Calibri" w:cs="Calibri"/>
          <w:i/>
          <w:iCs w:val="0"/>
          <w:lang w:val="en-US" w:eastAsia="en-US"/>
        </w:rPr>
        <w:t>Bar</w:t>
      </w:r>
      <w:r>
        <w:rPr>
          <w:rFonts w:ascii="Calibri" w:eastAsia="Times New Roman" w:hAnsi="Calibri" w:cs="Calibri"/>
          <w:lang w:val="en-US" w:eastAsia="en-US"/>
        </w:rPr>
        <w:t>.</w:t>
      </w:r>
    </w:p>
    <w:p w14:paraId="37681E44" w14:textId="77777777" w:rsidR="007511FB" w:rsidRDefault="007511FB" w:rsidP="007511FB">
      <w:pPr>
        <w:rPr>
          <w:lang w:val="en-US"/>
        </w:rPr>
      </w:pPr>
      <w:r>
        <w:rPr>
          <w:lang w:val="en-US"/>
        </w:rPr>
        <w:t xml:space="preserve">The experiment consisted of 26 runs, including the first training run. Apart from the first training block that always used the word "Blatt," the word order was fully randomized. The 25 test trials corresponded to the words in Table 1. Participants started the run by pressing the "Enter" key. A </w:t>
      </w:r>
      <w:r>
        <w:rPr>
          <w:lang w:val="en-US"/>
        </w:rPr>
        <w:lastRenderedPageBreak/>
        <w:t xml:space="preserve">respective audio recording was played 30 times during each run, repeating every two </w:t>
      </w:r>
      <w:r w:rsidRPr="7831D75A">
        <w:rPr>
          <w:lang w:val="en-US"/>
        </w:rPr>
        <w:t>seconds.</w:t>
      </w:r>
      <w:r>
        <w:rPr>
          <w:lang w:val="en-US"/>
        </w:rPr>
        <w:t xml:space="preserve"> The duration of individual audio recordings was less than 2 seconds but depended on the length of the </w:t>
      </w:r>
      <w:r w:rsidRPr="00170FF9">
        <w:rPr>
          <w:lang w:val="en-US"/>
        </w:rPr>
        <w:t xml:space="preserve">word. </w:t>
      </w:r>
      <w:r w:rsidRPr="00EA3679">
        <w:rPr>
          <w:lang w:val="en-US"/>
        </w:rPr>
        <w:t xml:space="preserve">The shortest recording was for the word </w:t>
      </w:r>
      <w:r>
        <w:rPr>
          <w:lang w:val="en-US"/>
        </w:rPr>
        <w:t>"B</w:t>
      </w:r>
      <w:r w:rsidRPr="00170FF9">
        <w:rPr>
          <w:lang w:val="en-US"/>
        </w:rPr>
        <w:t>all</w:t>
      </w:r>
      <w:r>
        <w:rPr>
          <w:lang w:val="en-US"/>
        </w:rPr>
        <w:t>"</w:t>
      </w:r>
      <w:r w:rsidRPr="00170FF9">
        <w:rPr>
          <w:lang w:val="en-US"/>
        </w:rPr>
        <w:t xml:space="preserve"> (0.33 s), whereas the longest </w:t>
      </w:r>
      <w:r>
        <w:rPr>
          <w:lang w:val="en-US"/>
        </w:rPr>
        <w:t xml:space="preserve">one was </w:t>
      </w:r>
      <w:r w:rsidRPr="00170FF9">
        <w:rPr>
          <w:lang w:val="en-US"/>
        </w:rPr>
        <w:t>for the</w:t>
      </w:r>
      <w:r>
        <w:rPr>
          <w:lang w:val="en-US"/>
        </w:rPr>
        <w:t xml:space="preserve"> word "</w:t>
      </w:r>
      <w:proofErr w:type="spellStart"/>
      <w:r w:rsidRPr="00C81680">
        <w:rPr>
          <w:lang w:val="en-US"/>
        </w:rPr>
        <w:t>anstellen</w:t>
      </w:r>
      <w:proofErr w:type="spellEnd"/>
      <w:r>
        <w:rPr>
          <w:lang w:val="en-US"/>
        </w:rPr>
        <w:t>" (0.9 s). The average recording duration was 0.64</w:t>
      </w:r>
      <w:r>
        <w:rPr>
          <w:rFonts w:cstheme="minorHAnsi"/>
          <w:lang w:val="en-US"/>
        </w:rPr>
        <w:t>±</w:t>
      </w:r>
      <w:r>
        <w:rPr>
          <w:lang w:val="en-US"/>
        </w:rPr>
        <w:t>0.14 s (mean and standard deviation).</w:t>
      </w:r>
      <w:r w:rsidRPr="00C81680">
        <w:rPr>
          <w:lang w:val="en-US"/>
        </w:rPr>
        <w:t xml:space="preserve"> </w:t>
      </w:r>
      <w:r>
        <w:rPr>
          <w:lang w:val="en-US"/>
        </w:rPr>
        <w:t>A single run lasted approximately 60 seconds but for timing imprecision and delays when initiating audio playback in the browser. Participants responded by continuously pressing one of the allowed keys (see above).</w:t>
      </w:r>
    </w:p>
    <w:p w14:paraId="305DEEE5" w14:textId="77777777" w:rsidR="007511FB" w:rsidRDefault="007511FB" w:rsidP="007511FB">
      <w:pPr>
        <w:pStyle w:val="Heading2"/>
        <w:rPr>
          <w:lang w:val="en-US"/>
        </w:rPr>
      </w:pPr>
      <w:r>
        <w:rPr>
          <w:lang w:val="en-US"/>
        </w:rPr>
        <w:t>Data analysis</w:t>
      </w:r>
    </w:p>
    <w:p w14:paraId="1EA29904" w14:textId="120B33FA" w:rsidR="007511FB" w:rsidRPr="000C7CA0" w:rsidRDefault="007511FB" w:rsidP="007511FB">
      <w:pPr>
        <w:rPr>
          <w:lang w:val="en-US"/>
        </w:rPr>
      </w:pPr>
      <w:r w:rsidRPr="007D5979">
        <w:rPr>
          <w:rStyle w:val="normaltextrun"/>
          <w:rFonts w:ascii="Calibri" w:hAnsi="Calibri"/>
          <w:color w:val="000000"/>
          <w:shd w:val="clear" w:color="auto" w:fill="FFFFFF"/>
          <w:lang w:val="en-US"/>
        </w:rPr>
        <w:t>Statistical analysis was performed in R 4.</w:t>
      </w:r>
      <w:r>
        <w:rPr>
          <w:rStyle w:val="normaltextrun"/>
          <w:rFonts w:ascii="Calibri" w:hAnsi="Calibri"/>
          <w:color w:val="000000"/>
          <w:shd w:val="clear" w:color="auto" w:fill="FFFFFF"/>
          <w:lang w:val="en-US"/>
        </w:rPr>
        <w:t>1</w:t>
      </w:r>
      <w:r w:rsidRPr="007D5979">
        <w:rPr>
          <w:rStyle w:val="normaltextrun"/>
          <w:rFonts w:ascii="Calibri" w:hAnsi="Calibri"/>
          <w:color w:val="000000"/>
          <w:shd w:val="clear" w:color="auto" w:fill="FFFFFF"/>
          <w:lang w:val="en-US"/>
        </w:rPr>
        <w:t>.</w:t>
      </w:r>
      <w:r>
        <w:rPr>
          <w:rStyle w:val="normaltextrun"/>
          <w:rFonts w:ascii="Calibri" w:hAnsi="Calibri"/>
          <w:color w:val="000000"/>
          <w:shd w:val="clear" w:color="auto" w:fill="FFFFFF"/>
          <w:lang w:val="en-US"/>
        </w:rPr>
        <w:t>1</w:t>
      </w:r>
      <w:r w:rsidRPr="007D5979">
        <w:rPr>
          <w:rStyle w:val="normaltextrun"/>
          <w:rFonts w:ascii="Calibri" w:hAnsi="Calibri"/>
          <w:color w:val="000000"/>
          <w:shd w:val="clear" w:color="auto" w:fill="FFFFFF"/>
          <w:lang w:val="en-US"/>
        </w:rPr>
        <w:t> </w:t>
      </w:r>
      <w:r>
        <w:rPr>
          <w:rStyle w:val="normaltextrun"/>
          <w:rFonts w:ascii="Calibri" w:hAnsi="Calibri"/>
          <w:color w:val="000000"/>
          <w:shd w:val="clear" w:color="auto" w:fill="FFFFFF"/>
          <w:lang w:val="en-US"/>
        </w:rPr>
        <w:fldChar w:fldCharType="begin" w:fldLock="1"/>
      </w:r>
      <w:r w:rsidR="003412AE">
        <w:rPr>
          <w:rStyle w:val="normaltextrun"/>
          <w:rFonts w:ascii="Calibri" w:hAnsi="Calibri"/>
          <w:color w:val="000000"/>
          <w:shd w:val="clear" w:color="auto" w:fill="FFFFFF"/>
          <w:lang w:val="en-US"/>
        </w:rPr>
        <w:instrText>ADDIN CSL_CITATION {"citationItems":[{"id":"ITEM-1","itemData":{"URL":"https://www.r-project.org/","author":[{"dropping-particle":"","family":"R Core Team","given":"","non-dropping-particle":"","parse-names":false,"suffix":""}],"container-title":"R Foundation for Statistical Computing, Vienna, Austria","id":"ITEM-1","issued":{"date-parts":[["2022"]]},"title":"R: A language and environment for statistical computing","type":"webpage"},"uris":["http://www.mendeley.com/documents/?uuid=2a7282e9-112a-4cf2-90df-69e53d4fe1ef"]}],"mendeley":{"formattedCitation":"(R Core Team, 2022)","plainTextFormattedCitation":"(R Core Team, 2022)","previouslyFormattedCitation":"(R Core Team, 2022)"},"properties":{"noteIndex":0},"schema":"https://github.com/citation-style-language/schema/raw/master/csl-citation.json"}</w:instrText>
      </w:r>
      <w:r>
        <w:rPr>
          <w:rStyle w:val="normaltextrun"/>
          <w:rFonts w:ascii="Calibri" w:hAnsi="Calibri"/>
          <w:color w:val="000000"/>
          <w:shd w:val="clear" w:color="auto" w:fill="FFFFFF"/>
          <w:lang w:val="en-US"/>
        </w:rPr>
        <w:fldChar w:fldCharType="separate"/>
      </w:r>
      <w:r w:rsidR="00743DB8" w:rsidRPr="00743DB8">
        <w:rPr>
          <w:rStyle w:val="normaltextrun"/>
          <w:rFonts w:ascii="Calibri" w:hAnsi="Calibri"/>
          <w:noProof/>
          <w:color w:val="000000"/>
          <w:shd w:val="clear" w:color="auto" w:fill="FFFFFF"/>
          <w:lang w:val="en-US"/>
        </w:rPr>
        <w:t>(R Core Team, 2022)</w:t>
      </w:r>
      <w:r>
        <w:rPr>
          <w:rStyle w:val="normaltextrun"/>
          <w:rFonts w:ascii="Calibri" w:hAnsi="Calibri"/>
          <w:color w:val="000000"/>
          <w:shd w:val="clear" w:color="auto" w:fill="FFFFFF"/>
          <w:lang w:val="en-US"/>
        </w:rPr>
        <w:fldChar w:fldCharType="end"/>
      </w:r>
      <w:r w:rsidRPr="007D5979">
        <w:rPr>
          <w:rStyle w:val="normaltextrun"/>
          <w:rFonts w:ascii="Calibri" w:hAnsi="Calibri"/>
          <w:color w:val="000000"/>
          <w:shd w:val="clear" w:color="auto" w:fill="FFFFFF"/>
          <w:lang w:val="en-US"/>
        </w:rPr>
        <w:t> using the </w:t>
      </w:r>
      <w:proofErr w:type="spellStart"/>
      <w:r w:rsidRPr="007D5979">
        <w:rPr>
          <w:rStyle w:val="normaltextrun"/>
          <w:rFonts w:ascii="Calibri" w:hAnsi="Calibri"/>
          <w:i/>
          <w:iCs/>
          <w:color w:val="000000"/>
          <w:shd w:val="clear" w:color="auto" w:fill="FFFFFF"/>
          <w:lang w:val="en-US"/>
        </w:rPr>
        <w:t>tidyverse</w:t>
      </w:r>
      <w:proofErr w:type="spellEnd"/>
      <w:r w:rsidRPr="007D5979">
        <w:rPr>
          <w:rStyle w:val="normaltextrun"/>
          <w:rFonts w:ascii="Calibri" w:hAnsi="Calibri"/>
          <w:i/>
          <w:iCs/>
          <w:color w:val="000000"/>
          <w:shd w:val="clear" w:color="auto" w:fill="FFFFFF"/>
          <w:lang w:val="en-US"/>
        </w:rPr>
        <w:t> </w:t>
      </w:r>
      <w:r w:rsidRPr="007D5979">
        <w:rPr>
          <w:rStyle w:val="normaltextrun"/>
          <w:rFonts w:ascii="Calibri" w:hAnsi="Calibri"/>
          <w:color w:val="000000"/>
          <w:shd w:val="clear" w:color="auto" w:fill="FFFFFF"/>
          <w:lang w:val="en-US"/>
        </w:rPr>
        <w:t>family of packages </w:t>
      </w:r>
      <w:r>
        <w:rPr>
          <w:rStyle w:val="normaltextrun"/>
          <w:rFonts w:ascii="Calibri" w:hAnsi="Calibri"/>
          <w:color w:val="000000"/>
          <w:shd w:val="clear" w:color="auto" w:fill="FFFFFF"/>
          <w:lang w:val="en-US"/>
        </w:rPr>
        <w:fldChar w:fldCharType="begin" w:fldLock="1"/>
      </w:r>
      <w:r w:rsidR="003412AE">
        <w:rPr>
          <w:rStyle w:val="normaltextrun"/>
          <w:rFonts w:ascii="Calibri" w:hAnsi="Calibri"/>
          <w:color w:val="000000"/>
          <w:shd w:val="clear" w:color="auto" w:fill="FFFFFF"/>
          <w:lang w:val="en-US"/>
        </w:rPr>
        <w:instrText>ADDIN CSL_CITATION {"citationItems":[{"id":"ITEM-1","itemData":{"DOI":"10.21105/joss.01686","abstract":"At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 The tidyverse encompasses the repeated tasks at the heart of every data science project: data import, tidying, manipulation, visualisation, and programming. We expect that almost every project will use multiple domain-specific packages outside of the tidyverse: our goal is to provide tooling for the most common challenges; not to solve every possible problem. Notably, the tidyverse doesn't include tools for statistical modelling or communication. These toolkits are critical for data science, but are so large that they merit separate treatment. The tidyverse package allows users to install all tidyverse packages with a single command. There are a number of projects that are similar in scope to the tidyverse. The closest is perhaps Bioconductor (Gentleman et al., 2004; Huber et al., 2015), which provides an ecosystem of packages that support the analysis of high-throughput genomic data.","author":[{"dropping-particle":"","family":"Wickham","given":"Hadley","non-dropping-particle":"","parse-names":false,"suffix":""},{"dropping-particle":"","family":"Averick","given":"Mara","non-dropping-particle":"","parse-names":false,"suffix":""},{"dropping-particle":"","family":"Bryan","given":"Jennifer","non-dropping-particle":"","parse-names":false,"suffix":""},{"dropping-particle":"","family":"Chang","given":"Winston","non-dropping-particle":"","parse-names":false,"suffix":""},{"dropping-particle":"","family":"McGowan","given":"Lucy","non-dropping-particle":"","parse-names":false,"suffix":""},{"dropping-particle":"","family":"François","given":"Romain","non-dropping-particle":"","parse-names":false,"suffix":""},{"dropping-particle":"","family":"Grolemund","given":"Garrett","non-dropping-particle":"","parse-names":false,"suffix":""},{"dropping-particle":"","family":"Hayes","given":"Alex","non-dropping-particle":"","parse-names":false,"suffix":""},{"dropping-particle":"","family":"Henry","given":"Lionel","non-dropping-particle":"","parse-names":false,"suffix":""},{"dropping-particle":"","family":"Hester","given":"Jim","non-dropping-particle":"","parse-names":false,"suffix":""},{"dropping-particle":"","family":"Kuhn","given":"Max","non-dropping-particle":"","parse-names":false,"suffix":""},{"dropping-particle":"","family":"Pedersen","given":"Thomas","non-dropping-particle":"","parse-names":false,"suffix":""},{"dropping-particle":"","family":"Miller","given":"Evan","non-dropping-particle":"","parse-names":false,"suffix":""},{"dropping-particle":"","family":"Bache","given":"Stephan","non-dropping-particle":"","parse-names":false,"suffix":""},{"dropping-particle":"","family":"Müller","given":"Kirill","non-dropping-particle":"","parse-names":false,"suffix":""},{"dropping-particle":"","family":"Ooms","given":"Jeroen","non-dropping-particle":"","parse-names":false,"suffix":""},{"dropping-particle":"","family":"Robinson","given":"David","non-dropping-particle":"","parse-names":false,"suffix":""},{"dropping-particle":"","family":"Seidel","given":"Dana","non-dropping-particle":"","parse-names":false,"suffix":""},{"dropping-particle":"","family":"Spinu","given":"Vitalie","non-dropping-particle":"","parse-names":false,"suffix":""},{"dropping-particle":"","family":"Takahashi","given":"Kohske","non-dropping-particle":"","parse-names":false,"suffix":""},{"dropping-particle":"","family":"Vaughan","given":"Davis","non-dropping-particle":"","parse-names":false,"suffix":""},{"dropping-particle":"","family":"Wilke","given":"Claus","non-dropping-particle":"","parse-names":false,"suffix":""},{"dropping-particle":"","family":"Woo","given":"Kara","non-dropping-particle":"","parse-names":false,"suffix":""},{"dropping-particle":"","family":"Yutani","given":"Hiroaki","non-dropping-particle":"","parse-names":false,"suffix":""}],"container-title":"Journal of Open Source Software","id":"ITEM-1","issue":"43","issued":{"date-parts":[["2019"]]},"page":"1686","title":"Welcome to the Tidyverse","type":"article-journal","volume":"4"},"uris":["http://www.mendeley.com/documents/?uuid=4fba8e5c-a5ac-4359-8c1f-88c4a6a55259"]}],"mendeley":{"formattedCitation":"(Wickham et al., 2019)","plainTextFormattedCitation":"(Wickham et al., 2019)","previouslyFormattedCitation":"(Wickham et al., 2019)"},"properties":{"noteIndex":0},"schema":"https://github.com/citation-style-language/schema/raw/master/csl-citation.json"}</w:instrText>
      </w:r>
      <w:r>
        <w:rPr>
          <w:rStyle w:val="normaltextrun"/>
          <w:rFonts w:ascii="Calibri" w:hAnsi="Calibri"/>
          <w:color w:val="000000"/>
          <w:shd w:val="clear" w:color="auto" w:fill="FFFFFF"/>
          <w:lang w:val="en-US"/>
        </w:rPr>
        <w:fldChar w:fldCharType="separate"/>
      </w:r>
      <w:r w:rsidR="00743DB8" w:rsidRPr="00743DB8">
        <w:rPr>
          <w:rStyle w:val="normaltextrun"/>
          <w:rFonts w:ascii="Calibri" w:hAnsi="Calibri"/>
          <w:noProof/>
          <w:color w:val="000000"/>
          <w:shd w:val="clear" w:color="auto" w:fill="FFFFFF"/>
          <w:lang w:val="en-US"/>
        </w:rPr>
        <w:t>(Wickham et al., 2019)</w:t>
      </w:r>
      <w:r>
        <w:rPr>
          <w:rStyle w:val="normaltextrun"/>
          <w:rFonts w:ascii="Calibri" w:hAnsi="Calibri"/>
          <w:color w:val="000000"/>
          <w:shd w:val="clear" w:color="auto" w:fill="FFFFFF"/>
          <w:lang w:val="en-US"/>
        </w:rPr>
        <w:fldChar w:fldCharType="end"/>
      </w:r>
      <w:r w:rsidRPr="007D5979">
        <w:rPr>
          <w:rStyle w:val="normaltextrun"/>
          <w:rFonts w:ascii="Calibri" w:hAnsi="Calibri"/>
          <w:color w:val="000000"/>
          <w:shd w:val="clear" w:color="auto" w:fill="FFFFFF"/>
          <w:lang w:val="en-US"/>
        </w:rPr>
        <w:t xml:space="preserve">. </w:t>
      </w:r>
      <w:r>
        <w:rPr>
          <w:rStyle w:val="normaltextrun"/>
          <w:rFonts w:ascii="Calibri" w:hAnsi="Calibri"/>
          <w:color w:val="000000"/>
          <w:shd w:val="clear" w:color="auto" w:fill="FFFFFF"/>
          <w:lang w:val="en-US"/>
        </w:rPr>
        <w:t>The online repository contains complete data set (see below). W</w:t>
      </w:r>
      <w:r w:rsidRPr="00827500">
        <w:rPr>
          <w:rStyle w:val="normaltextrun"/>
          <w:rFonts w:ascii="Calibri" w:hAnsi="Calibri" w:cs="Calibri"/>
          <w:color w:val="000000"/>
          <w:shd w:val="clear" w:color="auto" w:fill="FFFFFF"/>
          <w:lang w:val="en-US"/>
        </w:rPr>
        <w:t xml:space="preserve">e </w:t>
      </w:r>
      <w:r>
        <w:rPr>
          <w:rStyle w:val="normaltextrun"/>
          <w:rFonts w:ascii="Calibri" w:hAnsi="Calibri" w:cs="Calibri"/>
          <w:color w:val="000000"/>
          <w:shd w:val="clear" w:color="auto" w:fill="FFFFFF"/>
          <w:lang w:val="en-US"/>
        </w:rPr>
        <w:t>e</w:t>
      </w:r>
      <w:r w:rsidRPr="00827500">
        <w:rPr>
          <w:rStyle w:val="normaltextrun"/>
          <w:rFonts w:ascii="Calibri" w:hAnsi="Calibri" w:cs="Calibri"/>
          <w:color w:val="000000"/>
          <w:shd w:val="clear" w:color="auto" w:fill="FFFFFF"/>
          <w:lang w:val="en-US"/>
        </w:rPr>
        <w:t>xcluded 11 participants</w:t>
      </w:r>
      <w:r>
        <w:rPr>
          <w:rStyle w:val="normaltextrun"/>
          <w:rFonts w:ascii="Calibri" w:hAnsi="Calibri" w:cs="Calibri"/>
          <w:color w:val="000000"/>
          <w:shd w:val="clear" w:color="auto" w:fill="FFFFFF"/>
          <w:lang w:val="en-US"/>
        </w:rPr>
        <w:t xml:space="preserve"> who </w:t>
      </w:r>
      <w:r w:rsidRPr="00827500">
        <w:rPr>
          <w:rStyle w:val="normaltextrun"/>
          <w:rFonts w:ascii="Calibri" w:hAnsi="Calibri" w:cs="Calibri"/>
          <w:color w:val="000000"/>
          <w:shd w:val="clear" w:color="auto" w:fill="FFFFFF"/>
          <w:lang w:val="en-US"/>
        </w:rPr>
        <w:t>failed to complete the experiment or made no response in at least one block</w:t>
      </w:r>
      <w:r>
        <w:rPr>
          <w:rStyle w:val="normaltextrun"/>
          <w:rFonts w:ascii="Calibri" w:hAnsi="Calibri" w:cs="Calibri"/>
          <w:color w:val="000000"/>
          <w:shd w:val="clear" w:color="auto" w:fill="FFFFFF"/>
          <w:lang w:val="en-US"/>
        </w:rPr>
        <w:t xml:space="preserve"> (see </w:t>
      </w:r>
      <w:r w:rsidRPr="00EF555B">
        <w:rPr>
          <w:rStyle w:val="normaltextrun"/>
          <w:rFonts w:ascii="Calibri" w:hAnsi="Calibri" w:cs="Calibri"/>
          <w:color w:val="000000"/>
          <w:shd w:val="clear" w:color="auto" w:fill="FFFFFF"/>
          <w:lang w:val="en-US"/>
        </w:rPr>
        <w:t xml:space="preserve">above). </w:t>
      </w:r>
      <w:r w:rsidRPr="00EF555B">
        <w:rPr>
          <w:rStyle w:val="normaltextrun"/>
          <w:rFonts w:ascii="Calibri" w:hAnsi="Calibri"/>
          <w:color w:val="000000"/>
          <w:shd w:val="clear" w:color="auto" w:fill="FFFFFF"/>
          <w:lang w:val="en-US"/>
        </w:rPr>
        <w:t xml:space="preserve">Applying these outlier criteria, we </w:t>
      </w:r>
      <w:r>
        <w:rPr>
          <w:rStyle w:val="normaltextrun"/>
          <w:rFonts w:ascii="Calibri" w:hAnsi="Calibri"/>
          <w:color w:val="000000"/>
          <w:shd w:val="clear" w:color="auto" w:fill="FFFFFF"/>
          <w:lang w:val="en-US"/>
        </w:rPr>
        <w:t>performed</w:t>
      </w:r>
      <w:r w:rsidRPr="00EF555B">
        <w:rPr>
          <w:rStyle w:val="normaltextrun"/>
          <w:rFonts w:ascii="Calibri" w:hAnsi="Calibri"/>
          <w:color w:val="000000"/>
          <w:shd w:val="clear" w:color="auto" w:fill="FFFFFF"/>
          <w:lang w:val="en-US"/>
        </w:rPr>
        <w:t xml:space="preserve"> analyses on </w:t>
      </w:r>
      <w:r>
        <w:rPr>
          <w:rStyle w:val="normaltextrun"/>
          <w:rFonts w:ascii="Calibri" w:hAnsi="Calibri"/>
          <w:color w:val="000000"/>
          <w:shd w:val="clear" w:color="auto" w:fill="FFFFFF"/>
          <w:lang w:val="en-US"/>
        </w:rPr>
        <w:t>22</w:t>
      </w:r>
      <w:r w:rsidRPr="00EF555B">
        <w:rPr>
          <w:rStyle w:val="normaltextrun"/>
          <w:rFonts w:ascii="Calibri" w:hAnsi="Calibri"/>
          <w:color w:val="000000"/>
          <w:shd w:val="clear" w:color="auto" w:fill="FFFFFF"/>
          <w:lang w:val="en-US"/>
        </w:rPr>
        <w:t xml:space="preserve"> out of </w:t>
      </w:r>
      <w:r>
        <w:rPr>
          <w:rStyle w:val="normaltextrun"/>
          <w:rFonts w:ascii="Calibri" w:hAnsi="Calibri"/>
          <w:color w:val="000000"/>
          <w:shd w:val="clear" w:color="auto" w:fill="FFFFFF"/>
          <w:lang w:val="en-US"/>
        </w:rPr>
        <w:t>33</w:t>
      </w:r>
      <w:r w:rsidRPr="00EF555B">
        <w:rPr>
          <w:rStyle w:val="normaltextrun"/>
          <w:rFonts w:ascii="Calibri" w:hAnsi="Calibri"/>
          <w:color w:val="000000"/>
          <w:shd w:val="clear" w:color="auto" w:fill="FFFFFF"/>
          <w:lang w:val="en-US"/>
        </w:rPr>
        <w:t xml:space="preserve"> participants</w:t>
      </w:r>
      <w:r>
        <w:rPr>
          <w:rStyle w:val="normaltextrun"/>
          <w:rFonts w:ascii="Calibri" w:hAnsi="Calibri"/>
          <w:color w:val="000000"/>
          <w:shd w:val="clear" w:color="auto" w:fill="FFFFFF"/>
          <w:lang w:val="en-US"/>
        </w:rPr>
        <w:t>'</w:t>
      </w:r>
      <w:r w:rsidRPr="00EF555B">
        <w:rPr>
          <w:rStyle w:val="normaltextrun"/>
          <w:rFonts w:ascii="Calibri" w:hAnsi="Calibri"/>
          <w:color w:val="000000"/>
          <w:shd w:val="clear" w:color="auto" w:fill="FFFFFF"/>
          <w:lang w:val="en-US"/>
        </w:rPr>
        <w:t xml:space="preserve"> data sets.</w:t>
      </w:r>
      <w:r>
        <w:rPr>
          <w:rStyle w:val="normaltextrun"/>
          <w:rFonts w:ascii="Calibri" w:hAnsi="Calibri"/>
          <w:color w:val="000000"/>
          <w:shd w:val="clear" w:color="auto" w:fill="FFFFFF"/>
          <w:lang w:val="en-US"/>
        </w:rPr>
        <w:t xml:space="preserve"> Unless stated otherwise, we used median and interquartile range statistics to summarize the dominance of individual meanings.</w:t>
      </w:r>
    </w:p>
    <w:p w14:paraId="5ED4EF6A" w14:textId="77777777" w:rsidR="007511FB" w:rsidRPr="00EF455F" w:rsidRDefault="007511FB" w:rsidP="007511FB">
      <w:pPr>
        <w:pStyle w:val="Heading2"/>
        <w:rPr>
          <w:lang w:val="en-US"/>
        </w:rPr>
      </w:pPr>
      <w:r w:rsidRPr="00EF455F">
        <w:rPr>
          <w:lang w:val="en-US"/>
        </w:rPr>
        <w:t>Open Practices Statement </w:t>
      </w:r>
    </w:p>
    <w:p w14:paraId="29F1A1DB" w14:textId="77777777" w:rsidR="007511FB" w:rsidRDefault="007511FB" w:rsidP="007511F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 xml:space="preserve">The auditory stimuli, the complete data </w:t>
      </w:r>
      <w:r w:rsidRPr="7831D75A">
        <w:rPr>
          <w:rStyle w:val="normaltextrun"/>
          <w:rFonts w:ascii="Calibri" w:hAnsi="Calibri" w:cs="Segoe UI"/>
          <w:sz w:val="22"/>
          <w:szCs w:val="22"/>
        </w:rPr>
        <w:t>set</w:t>
      </w:r>
      <w:r>
        <w:rPr>
          <w:rStyle w:val="normaltextrun"/>
          <w:rFonts w:ascii="Calibri" w:hAnsi="Calibri" w:cs="Segoe UI"/>
          <w:sz w:val="22"/>
          <w:szCs w:val="22"/>
        </w:rPr>
        <w:t xml:space="preserve"> </w:t>
      </w:r>
      <w:r w:rsidRPr="7831D75A">
        <w:rPr>
          <w:rStyle w:val="normaltextrun"/>
          <w:rFonts w:ascii="Calibri" w:hAnsi="Calibri" w:cs="Segoe UI"/>
          <w:sz w:val="22"/>
          <w:szCs w:val="22"/>
        </w:rPr>
        <w:t>and the</w:t>
      </w:r>
      <w:r>
        <w:rPr>
          <w:rStyle w:val="normaltextrun"/>
          <w:rFonts w:ascii="Calibri" w:hAnsi="Calibri" w:cs="Segoe UI"/>
          <w:sz w:val="22"/>
          <w:szCs w:val="22"/>
        </w:rPr>
        <w:t xml:space="preserve"> analysis code under Creative Commons Attribution 4.0 International Public License </w:t>
      </w:r>
      <w:r w:rsidRPr="7831D75A">
        <w:rPr>
          <w:rStyle w:val="normaltextrun"/>
          <w:rFonts w:ascii="Calibri" w:hAnsi="Calibri" w:cs="Segoe UI"/>
          <w:sz w:val="22"/>
          <w:szCs w:val="22"/>
        </w:rPr>
        <w:t>at </w:t>
      </w:r>
      <w:hyperlink r:id="rId11">
        <w:r w:rsidRPr="7831D75A">
          <w:rPr>
            <w:rStyle w:val="Hyperlink"/>
            <w:rFonts w:ascii="Calibri" w:hAnsi="Calibri" w:cs="Segoe UI"/>
            <w:sz w:val="22"/>
            <w:szCs w:val="22"/>
          </w:rPr>
          <w:t>https://osf.io/jm8ge/</w:t>
        </w:r>
      </w:hyperlink>
      <w:r>
        <w:rPr>
          <w:rFonts w:ascii="Segoe UI" w:hAnsi="Segoe UI" w:cs="Segoe UI"/>
          <w:sz w:val="18"/>
          <w:szCs w:val="18"/>
        </w:rPr>
        <w:t xml:space="preserve"> </w:t>
      </w:r>
      <w:r w:rsidRPr="7831D75A">
        <w:rPr>
          <w:rStyle w:val="normaltextrun"/>
          <w:rFonts w:ascii="Calibri" w:hAnsi="Calibri" w:cs="Segoe UI"/>
          <w:sz w:val="22"/>
          <w:szCs w:val="22"/>
        </w:rPr>
        <w:t>or </w:t>
      </w:r>
      <w:hyperlink r:id="rId12" w:history="1">
        <w:r w:rsidRPr="00CA565E">
          <w:rPr>
            <w:rStyle w:val="Hyperlink"/>
            <w:rFonts w:ascii="Calibri" w:hAnsi="Calibri" w:cs="Segoe UI"/>
            <w:sz w:val="22"/>
            <w:szCs w:val="22"/>
          </w:rPr>
          <w:t>https://github.com/alexander-pastukhov/multistable-homonyms</w:t>
        </w:r>
      </w:hyperlink>
      <w:r>
        <w:rPr>
          <w:rStyle w:val="normaltextrun"/>
          <w:rFonts w:ascii="Calibri" w:hAnsi="Calibri" w:cs="Segoe UI"/>
          <w:sz w:val="22"/>
          <w:szCs w:val="22"/>
        </w:rPr>
        <w:t>.</w:t>
      </w:r>
    </w:p>
    <w:p w14:paraId="6AB60357" w14:textId="001AA0EA" w:rsidR="00734FF7" w:rsidRDefault="00734FF7" w:rsidP="00734FF7">
      <w:pPr>
        <w:pStyle w:val="Heading1"/>
        <w:rPr>
          <w:lang w:val="en-US"/>
        </w:rPr>
      </w:pPr>
      <w:r>
        <w:rPr>
          <w:lang w:val="en-US"/>
        </w:rPr>
        <w:t>References</w:t>
      </w:r>
    </w:p>
    <w:p w14:paraId="326EE64D" w14:textId="3FF1FF15" w:rsidR="003412AE" w:rsidRPr="003412AE" w:rsidRDefault="004232E2" w:rsidP="003412AE">
      <w:pPr>
        <w:widowControl w:val="0"/>
        <w:autoSpaceDE w:val="0"/>
        <w:autoSpaceDN w:val="0"/>
        <w:adjustRightInd w:val="0"/>
        <w:spacing w:line="240" w:lineRule="auto"/>
        <w:ind w:left="480" w:hanging="480"/>
        <w:rPr>
          <w:rFonts w:ascii="Calibri" w:hAnsi="Calibri" w:cs="Calibri"/>
          <w:noProof/>
          <w:szCs w:val="24"/>
        </w:rPr>
      </w:pPr>
      <w:r>
        <w:rPr>
          <w:lang w:val="en-US"/>
        </w:rPr>
        <w:fldChar w:fldCharType="begin" w:fldLock="1"/>
      </w:r>
      <w:r w:rsidRPr="003412AE">
        <w:instrText xml:space="preserve">ADDIN Mendeley Bibliography CSL_BIBLIOGRAPHY </w:instrText>
      </w:r>
      <w:r>
        <w:rPr>
          <w:lang w:val="en-US"/>
        </w:rPr>
        <w:fldChar w:fldCharType="separate"/>
      </w:r>
      <w:r w:rsidR="003412AE" w:rsidRPr="003412AE">
        <w:rPr>
          <w:rFonts w:ascii="Calibri" w:hAnsi="Calibri" w:cs="Calibri"/>
          <w:i/>
          <w:iCs/>
          <w:noProof/>
          <w:szCs w:val="24"/>
        </w:rPr>
        <w:t>DWDS – Digitales Wörterbuch der deutschen Sprache. Das Wortauskunftssystem zur deutschen Sprache in Geschichte und Gegenwart.</w:t>
      </w:r>
      <w:r w:rsidR="003412AE" w:rsidRPr="003412AE">
        <w:rPr>
          <w:rFonts w:ascii="Calibri" w:hAnsi="Calibri" w:cs="Calibri"/>
          <w:noProof/>
          <w:szCs w:val="24"/>
        </w:rPr>
        <w:t xml:space="preserve"> (2023). Berlin-Brandenburgischen Akademie der Wissenschaften. https://www.dwds.de/</w:t>
      </w:r>
    </w:p>
    <w:p w14:paraId="6385E2E6" w14:textId="77777777" w:rsidR="003412AE" w:rsidRPr="003412AE" w:rsidRDefault="003412AE" w:rsidP="003412AE">
      <w:pPr>
        <w:widowControl w:val="0"/>
        <w:autoSpaceDE w:val="0"/>
        <w:autoSpaceDN w:val="0"/>
        <w:adjustRightInd w:val="0"/>
        <w:spacing w:line="240" w:lineRule="auto"/>
        <w:ind w:left="480" w:hanging="480"/>
        <w:rPr>
          <w:rFonts w:ascii="Calibri" w:hAnsi="Calibri" w:cs="Calibri"/>
          <w:noProof/>
          <w:szCs w:val="24"/>
        </w:rPr>
      </w:pPr>
      <w:r w:rsidRPr="003412AE">
        <w:rPr>
          <w:rFonts w:ascii="Calibri" w:hAnsi="Calibri" w:cs="Calibri"/>
          <w:noProof/>
          <w:szCs w:val="24"/>
        </w:rPr>
        <w:t xml:space="preserve">R Core Team. (2022). </w:t>
      </w:r>
      <w:r w:rsidRPr="003412AE">
        <w:rPr>
          <w:rFonts w:ascii="Calibri" w:hAnsi="Calibri" w:cs="Calibri"/>
          <w:i/>
          <w:iCs/>
          <w:noProof/>
          <w:szCs w:val="24"/>
        </w:rPr>
        <w:t>R: A language and environment for statistical computing</w:t>
      </w:r>
      <w:r w:rsidRPr="003412AE">
        <w:rPr>
          <w:rFonts w:ascii="Calibri" w:hAnsi="Calibri" w:cs="Calibri"/>
          <w:noProof/>
          <w:szCs w:val="24"/>
        </w:rPr>
        <w:t>. R Foundation for Statistical Computing, Vienna, Austria. https://www.r-project.org/</w:t>
      </w:r>
    </w:p>
    <w:p w14:paraId="225E83F9" w14:textId="77777777" w:rsidR="003412AE" w:rsidRPr="003412AE" w:rsidRDefault="003412AE" w:rsidP="003412AE">
      <w:pPr>
        <w:widowControl w:val="0"/>
        <w:autoSpaceDE w:val="0"/>
        <w:autoSpaceDN w:val="0"/>
        <w:adjustRightInd w:val="0"/>
        <w:spacing w:line="240" w:lineRule="auto"/>
        <w:ind w:left="480" w:hanging="480"/>
        <w:rPr>
          <w:rFonts w:ascii="Calibri" w:hAnsi="Calibri" w:cs="Calibri"/>
          <w:noProof/>
        </w:rPr>
      </w:pPr>
      <w:r w:rsidRPr="003412AE">
        <w:rPr>
          <w:rFonts w:ascii="Calibri" w:hAnsi="Calibri" w:cs="Calibri"/>
          <w:noProof/>
          <w:szCs w:val="24"/>
        </w:rPr>
        <w:t xml:space="preserve">Wickham, H., Averick, M., Bryan, J., Chang, W., McGowan, L., François, R., Grolemund, G., Hayes, A., Henry, L., Hester, J., Kuhn, M., Pedersen, T., Miller, E., Bache, S., Müller, K., Ooms, J., Robinson, D., Seidel, D., Spinu, V., … Yutani, H. (2019). Welcome to the Tidyverse. </w:t>
      </w:r>
      <w:r w:rsidRPr="003412AE">
        <w:rPr>
          <w:rFonts w:ascii="Calibri" w:hAnsi="Calibri" w:cs="Calibri"/>
          <w:i/>
          <w:iCs/>
          <w:noProof/>
          <w:szCs w:val="24"/>
        </w:rPr>
        <w:t>Journal of Open Source Software</w:t>
      </w:r>
      <w:r w:rsidRPr="003412AE">
        <w:rPr>
          <w:rFonts w:ascii="Calibri" w:hAnsi="Calibri" w:cs="Calibri"/>
          <w:noProof/>
          <w:szCs w:val="24"/>
        </w:rPr>
        <w:t xml:space="preserve">, </w:t>
      </w:r>
      <w:r w:rsidRPr="003412AE">
        <w:rPr>
          <w:rFonts w:ascii="Calibri" w:hAnsi="Calibri" w:cs="Calibri"/>
          <w:i/>
          <w:iCs/>
          <w:noProof/>
          <w:szCs w:val="24"/>
        </w:rPr>
        <w:t>4</w:t>
      </w:r>
      <w:r w:rsidRPr="003412AE">
        <w:rPr>
          <w:rFonts w:ascii="Calibri" w:hAnsi="Calibri" w:cs="Calibri"/>
          <w:noProof/>
          <w:szCs w:val="24"/>
        </w:rPr>
        <w:t>(43), 1686. https://doi.org/10.21105/joss.01686</w:t>
      </w:r>
    </w:p>
    <w:p w14:paraId="189BD5BA" w14:textId="6EC1A6FF" w:rsidR="00734FF7" w:rsidRPr="000742B8" w:rsidRDefault="004232E2" w:rsidP="00743DB8">
      <w:pPr>
        <w:pStyle w:val="Heading1"/>
        <w:rPr>
          <w:lang w:val="en-US"/>
        </w:rPr>
      </w:pPr>
      <w:r>
        <w:rPr>
          <w:lang w:val="en-US"/>
        </w:rPr>
        <w:fldChar w:fldCharType="end"/>
      </w:r>
    </w:p>
    <w:sectPr w:rsidR="00734FF7" w:rsidRPr="000742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52A8A3A"/>
    <w:lvl w:ilvl="0">
      <w:start w:val="1"/>
      <w:numFmt w:val="bullet"/>
      <w:pStyle w:val="ListBullet"/>
      <w:lvlText w:val=""/>
      <w:lvlJc w:val="left"/>
      <w:pPr>
        <w:tabs>
          <w:tab w:val="num" w:pos="360"/>
        </w:tabs>
        <w:ind w:left="360" w:hanging="360"/>
      </w:pPr>
      <w:rPr>
        <w:rFonts w:ascii="Symbol" w:hAnsi="Symbol" w:hint="default"/>
      </w:rPr>
    </w:lvl>
  </w:abstractNum>
  <w:num w:numId="1" w16cid:durableId="173095850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lin Styrnal">
    <w15:presenceInfo w15:providerId="Windows Live" w15:userId="609d6bea45b0bd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zE3MzExNzc0MDG2MLJQ0lEKTi0uzszPAykwNKkFAKzWSRUtAAAA"/>
  </w:docVars>
  <w:rsids>
    <w:rsidRoot w:val="00BE40E0"/>
    <w:rsid w:val="00006EFC"/>
    <w:rsid w:val="000076A1"/>
    <w:rsid w:val="00007778"/>
    <w:rsid w:val="00013EA2"/>
    <w:rsid w:val="0001466A"/>
    <w:rsid w:val="000209D6"/>
    <w:rsid w:val="000214DA"/>
    <w:rsid w:val="00030D17"/>
    <w:rsid w:val="00041654"/>
    <w:rsid w:val="00042051"/>
    <w:rsid w:val="00042ACC"/>
    <w:rsid w:val="00042FE5"/>
    <w:rsid w:val="000475CB"/>
    <w:rsid w:val="000517EB"/>
    <w:rsid w:val="00057F5B"/>
    <w:rsid w:val="00062BD2"/>
    <w:rsid w:val="0007215D"/>
    <w:rsid w:val="00072D03"/>
    <w:rsid w:val="0007417D"/>
    <w:rsid w:val="000742B8"/>
    <w:rsid w:val="00074315"/>
    <w:rsid w:val="00082CDE"/>
    <w:rsid w:val="0008778F"/>
    <w:rsid w:val="00087E36"/>
    <w:rsid w:val="000970CA"/>
    <w:rsid w:val="000A1129"/>
    <w:rsid w:val="000A22DB"/>
    <w:rsid w:val="000B3F14"/>
    <w:rsid w:val="000B6DB5"/>
    <w:rsid w:val="000C455E"/>
    <w:rsid w:val="000C6881"/>
    <w:rsid w:val="000C7CA0"/>
    <w:rsid w:val="000D4FDB"/>
    <w:rsid w:val="000E043A"/>
    <w:rsid w:val="000E33D2"/>
    <w:rsid w:val="000E402F"/>
    <w:rsid w:val="000F1915"/>
    <w:rsid w:val="001002A5"/>
    <w:rsid w:val="00102380"/>
    <w:rsid w:val="00103A85"/>
    <w:rsid w:val="001063A1"/>
    <w:rsid w:val="001068B2"/>
    <w:rsid w:val="00106A19"/>
    <w:rsid w:val="001072DE"/>
    <w:rsid w:val="001100D1"/>
    <w:rsid w:val="00116DF0"/>
    <w:rsid w:val="00117D56"/>
    <w:rsid w:val="001304EA"/>
    <w:rsid w:val="00132115"/>
    <w:rsid w:val="00132F38"/>
    <w:rsid w:val="0013348F"/>
    <w:rsid w:val="00134466"/>
    <w:rsid w:val="001535EB"/>
    <w:rsid w:val="00155D3E"/>
    <w:rsid w:val="00162537"/>
    <w:rsid w:val="00162F1B"/>
    <w:rsid w:val="00163BBF"/>
    <w:rsid w:val="00170FF9"/>
    <w:rsid w:val="00172313"/>
    <w:rsid w:val="00174035"/>
    <w:rsid w:val="00177814"/>
    <w:rsid w:val="001839BC"/>
    <w:rsid w:val="001B6DB8"/>
    <w:rsid w:val="001C09F7"/>
    <w:rsid w:val="001C1026"/>
    <w:rsid w:val="001C2FE6"/>
    <w:rsid w:val="001C313A"/>
    <w:rsid w:val="001C4FB4"/>
    <w:rsid w:val="001D22D1"/>
    <w:rsid w:val="001D2C43"/>
    <w:rsid w:val="001D6B41"/>
    <w:rsid w:val="001D6B6B"/>
    <w:rsid w:val="001E0762"/>
    <w:rsid w:val="001E2E03"/>
    <w:rsid w:val="001E3642"/>
    <w:rsid w:val="001E5360"/>
    <w:rsid w:val="001E5DCD"/>
    <w:rsid w:val="001F1B85"/>
    <w:rsid w:val="001F30C8"/>
    <w:rsid w:val="001F6028"/>
    <w:rsid w:val="00203415"/>
    <w:rsid w:val="002136AC"/>
    <w:rsid w:val="00216712"/>
    <w:rsid w:val="002171EE"/>
    <w:rsid w:val="002277BB"/>
    <w:rsid w:val="00230AFA"/>
    <w:rsid w:val="00230F69"/>
    <w:rsid w:val="0023708E"/>
    <w:rsid w:val="0023C0E3"/>
    <w:rsid w:val="00241700"/>
    <w:rsid w:val="0024347B"/>
    <w:rsid w:val="00247AB8"/>
    <w:rsid w:val="002538D4"/>
    <w:rsid w:val="002564C6"/>
    <w:rsid w:val="00261E9C"/>
    <w:rsid w:val="00262A4E"/>
    <w:rsid w:val="00264414"/>
    <w:rsid w:val="00264701"/>
    <w:rsid w:val="00272773"/>
    <w:rsid w:val="002745CC"/>
    <w:rsid w:val="00276F5A"/>
    <w:rsid w:val="00276FCC"/>
    <w:rsid w:val="00280CB9"/>
    <w:rsid w:val="002813B8"/>
    <w:rsid w:val="00283983"/>
    <w:rsid w:val="00290A88"/>
    <w:rsid w:val="00290F90"/>
    <w:rsid w:val="002A19B5"/>
    <w:rsid w:val="002B0500"/>
    <w:rsid w:val="002B3334"/>
    <w:rsid w:val="002B425E"/>
    <w:rsid w:val="002C38A3"/>
    <w:rsid w:val="002C4C14"/>
    <w:rsid w:val="002D328F"/>
    <w:rsid w:val="002D4C41"/>
    <w:rsid w:val="002D50AA"/>
    <w:rsid w:val="002D7291"/>
    <w:rsid w:val="002E249D"/>
    <w:rsid w:val="002E4999"/>
    <w:rsid w:val="002F022B"/>
    <w:rsid w:val="002F4632"/>
    <w:rsid w:val="00302C40"/>
    <w:rsid w:val="00302EF3"/>
    <w:rsid w:val="00305E94"/>
    <w:rsid w:val="00310CDE"/>
    <w:rsid w:val="00313B57"/>
    <w:rsid w:val="00315920"/>
    <w:rsid w:val="003201F2"/>
    <w:rsid w:val="0032466D"/>
    <w:rsid w:val="003270A2"/>
    <w:rsid w:val="00327663"/>
    <w:rsid w:val="00331464"/>
    <w:rsid w:val="003348E9"/>
    <w:rsid w:val="0033700B"/>
    <w:rsid w:val="003412AE"/>
    <w:rsid w:val="00343538"/>
    <w:rsid w:val="00350703"/>
    <w:rsid w:val="0035156A"/>
    <w:rsid w:val="00351A33"/>
    <w:rsid w:val="00361DCC"/>
    <w:rsid w:val="003633E1"/>
    <w:rsid w:val="00371FFF"/>
    <w:rsid w:val="00372F49"/>
    <w:rsid w:val="0039427A"/>
    <w:rsid w:val="003A2775"/>
    <w:rsid w:val="003A63F9"/>
    <w:rsid w:val="003A6DC4"/>
    <w:rsid w:val="003A6ECA"/>
    <w:rsid w:val="003B0CF7"/>
    <w:rsid w:val="003B1BB7"/>
    <w:rsid w:val="003B2448"/>
    <w:rsid w:val="003B5E2F"/>
    <w:rsid w:val="003B6CB0"/>
    <w:rsid w:val="003C21EA"/>
    <w:rsid w:val="003C3264"/>
    <w:rsid w:val="003E041E"/>
    <w:rsid w:val="003E5FAD"/>
    <w:rsid w:val="003F099F"/>
    <w:rsid w:val="003F16EE"/>
    <w:rsid w:val="00405F20"/>
    <w:rsid w:val="00412065"/>
    <w:rsid w:val="00421974"/>
    <w:rsid w:val="004232E2"/>
    <w:rsid w:val="004254F5"/>
    <w:rsid w:val="0043055E"/>
    <w:rsid w:val="004340C4"/>
    <w:rsid w:val="00437A0A"/>
    <w:rsid w:val="00457C81"/>
    <w:rsid w:val="00462A65"/>
    <w:rsid w:val="004632AF"/>
    <w:rsid w:val="004654A5"/>
    <w:rsid w:val="00465C1A"/>
    <w:rsid w:val="00472C66"/>
    <w:rsid w:val="004753B1"/>
    <w:rsid w:val="004778A5"/>
    <w:rsid w:val="00480A9D"/>
    <w:rsid w:val="004826F0"/>
    <w:rsid w:val="00484CEE"/>
    <w:rsid w:val="00487E3C"/>
    <w:rsid w:val="004B0F87"/>
    <w:rsid w:val="004B17A6"/>
    <w:rsid w:val="004B2338"/>
    <w:rsid w:val="004B2F3D"/>
    <w:rsid w:val="004B3375"/>
    <w:rsid w:val="004C225C"/>
    <w:rsid w:val="004C5237"/>
    <w:rsid w:val="004C653F"/>
    <w:rsid w:val="004D1733"/>
    <w:rsid w:val="004D29B1"/>
    <w:rsid w:val="004D6058"/>
    <w:rsid w:val="004D67B3"/>
    <w:rsid w:val="004E07D7"/>
    <w:rsid w:val="004E18DB"/>
    <w:rsid w:val="004E2B6F"/>
    <w:rsid w:val="004E35E6"/>
    <w:rsid w:val="004E601A"/>
    <w:rsid w:val="004F20CE"/>
    <w:rsid w:val="004F3CF8"/>
    <w:rsid w:val="004F55C2"/>
    <w:rsid w:val="004F7C2D"/>
    <w:rsid w:val="005022AF"/>
    <w:rsid w:val="00511020"/>
    <w:rsid w:val="00511C25"/>
    <w:rsid w:val="0052157E"/>
    <w:rsid w:val="00527D28"/>
    <w:rsid w:val="00531838"/>
    <w:rsid w:val="0053523D"/>
    <w:rsid w:val="00537F56"/>
    <w:rsid w:val="0054166D"/>
    <w:rsid w:val="00542814"/>
    <w:rsid w:val="00544BA2"/>
    <w:rsid w:val="00550764"/>
    <w:rsid w:val="0055593D"/>
    <w:rsid w:val="00556C8C"/>
    <w:rsid w:val="00560077"/>
    <w:rsid w:val="00560A49"/>
    <w:rsid w:val="00564EED"/>
    <w:rsid w:val="00564F63"/>
    <w:rsid w:val="00566E4C"/>
    <w:rsid w:val="00567820"/>
    <w:rsid w:val="00572A4F"/>
    <w:rsid w:val="0058450A"/>
    <w:rsid w:val="005879B4"/>
    <w:rsid w:val="00591152"/>
    <w:rsid w:val="00593D56"/>
    <w:rsid w:val="00595ABB"/>
    <w:rsid w:val="005A3B5F"/>
    <w:rsid w:val="005A4A1C"/>
    <w:rsid w:val="005B0ED2"/>
    <w:rsid w:val="005B42EE"/>
    <w:rsid w:val="005C002C"/>
    <w:rsid w:val="005C47E2"/>
    <w:rsid w:val="005C5FD6"/>
    <w:rsid w:val="005D4714"/>
    <w:rsid w:val="005D4A03"/>
    <w:rsid w:val="005E3F83"/>
    <w:rsid w:val="005E744B"/>
    <w:rsid w:val="005F0D1A"/>
    <w:rsid w:val="00602F30"/>
    <w:rsid w:val="006108FC"/>
    <w:rsid w:val="00623336"/>
    <w:rsid w:val="00631E49"/>
    <w:rsid w:val="006340EF"/>
    <w:rsid w:val="0063414D"/>
    <w:rsid w:val="0066180F"/>
    <w:rsid w:val="006633B4"/>
    <w:rsid w:val="00667D7E"/>
    <w:rsid w:val="00691A95"/>
    <w:rsid w:val="00691EE2"/>
    <w:rsid w:val="006937E7"/>
    <w:rsid w:val="00696ED1"/>
    <w:rsid w:val="00697CC4"/>
    <w:rsid w:val="006A2F24"/>
    <w:rsid w:val="006A3A4E"/>
    <w:rsid w:val="006B5629"/>
    <w:rsid w:val="006C34FF"/>
    <w:rsid w:val="006C3E9C"/>
    <w:rsid w:val="006C7BD3"/>
    <w:rsid w:val="006E3E30"/>
    <w:rsid w:val="006F273D"/>
    <w:rsid w:val="00700204"/>
    <w:rsid w:val="0070056D"/>
    <w:rsid w:val="007115CD"/>
    <w:rsid w:val="007119EE"/>
    <w:rsid w:val="00727F64"/>
    <w:rsid w:val="007318CA"/>
    <w:rsid w:val="007337CD"/>
    <w:rsid w:val="007339CA"/>
    <w:rsid w:val="00734FF7"/>
    <w:rsid w:val="00743DB8"/>
    <w:rsid w:val="00746C70"/>
    <w:rsid w:val="00750781"/>
    <w:rsid w:val="007511FB"/>
    <w:rsid w:val="0076437F"/>
    <w:rsid w:val="007731A4"/>
    <w:rsid w:val="007739AA"/>
    <w:rsid w:val="00774D4F"/>
    <w:rsid w:val="00782073"/>
    <w:rsid w:val="00785A5C"/>
    <w:rsid w:val="00791E63"/>
    <w:rsid w:val="00794956"/>
    <w:rsid w:val="007A35E7"/>
    <w:rsid w:val="007A3B4C"/>
    <w:rsid w:val="007B3328"/>
    <w:rsid w:val="007B369E"/>
    <w:rsid w:val="007C717B"/>
    <w:rsid w:val="007D18C3"/>
    <w:rsid w:val="007D3B60"/>
    <w:rsid w:val="007D5979"/>
    <w:rsid w:val="007D7EA9"/>
    <w:rsid w:val="007E099D"/>
    <w:rsid w:val="007F0829"/>
    <w:rsid w:val="007F7735"/>
    <w:rsid w:val="00803EEA"/>
    <w:rsid w:val="00814B51"/>
    <w:rsid w:val="00821AAC"/>
    <w:rsid w:val="00822F37"/>
    <w:rsid w:val="00827500"/>
    <w:rsid w:val="00827BE7"/>
    <w:rsid w:val="00834B3C"/>
    <w:rsid w:val="00835766"/>
    <w:rsid w:val="00836145"/>
    <w:rsid w:val="00840B13"/>
    <w:rsid w:val="008414EC"/>
    <w:rsid w:val="00847ED0"/>
    <w:rsid w:val="00851275"/>
    <w:rsid w:val="008531A0"/>
    <w:rsid w:val="008600D7"/>
    <w:rsid w:val="0086607B"/>
    <w:rsid w:val="00870AF5"/>
    <w:rsid w:val="008761F8"/>
    <w:rsid w:val="00881320"/>
    <w:rsid w:val="0088478D"/>
    <w:rsid w:val="00884B8A"/>
    <w:rsid w:val="00892703"/>
    <w:rsid w:val="00893AEE"/>
    <w:rsid w:val="008A14B7"/>
    <w:rsid w:val="008A4344"/>
    <w:rsid w:val="008A5469"/>
    <w:rsid w:val="008C5668"/>
    <w:rsid w:val="008D121D"/>
    <w:rsid w:val="008E363D"/>
    <w:rsid w:val="008F4D7A"/>
    <w:rsid w:val="009013E1"/>
    <w:rsid w:val="009025DF"/>
    <w:rsid w:val="00906F7B"/>
    <w:rsid w:val="00912005"/>
    <w:rsid w:val="0091203F"/>
    <w:rsid w:val="009138A3"/>
    <w:rsid w:val="00924B41"/>
    <w:rsid w:val="00925569"/>
    <w:rsid w:val="00926576"/>
    <w:rsid w:val="009307DE"/>
    <w:rsid w:val="00931091"/>
    <w:rsid w:val="00933067"/>
    <w:rsid w:val="009433CC"/>
    <w:rsid w:val="009464A4"/>
    <w:rsid w:val="00951D4F"/>
    <w:rsid w:val="00952791"/>
    <w:rsid w:val="00955B75"/>
    <w:rsid w:val="009576FA"/>
    <w:rsid w:val="00962BFD"/>
    <w:rsid w:val="009632F6"/>
    <w:rsid w:val="0096428B"/>
    <w:rsid w:val="00972680"/>
    <w:rsid w:val="0098136C"/>
    <w:rsid w:val="009839FD"/>
    <w:rsid w:val="009922DF"/>
    <w:rsid w:val="009934E4"/>
    <w:rsid w:val="009A08C8"/>
    <w:rsid w:val="009A12B1"/>
    <w:rsid w:val="009A2DF9"/>
    <w:rsid w:val="009A5D6C"/>
    <w:rsid w:val="009A5ED4"/>
    <w:rsid w:val="009A7B71"/>
    <w:rsid w:val="009B372C"/>
    <w:rsid w:val="009C29F7"/>
    <w:rsid w:val="009C6892"/>
    <w:rsid w:val="009C7876"/>
    <w:rsid w:val="009D1EB1"/>
    <w:rsid w:val="009D5B19"/>
    <w:rsid w:val="009E5CEC"/>
    <w:rsid w:val="009F0B96"/>
    <w:rsid w:val="009F3057"/>
    <w:rsid w:val="009F3CC4"/>
    <w:rsid w:val="00A00548"/>
    <w:rsid w:val="00A15CD3"/>
    <w:rsid w:val="00A16E05"/>
    <w:rsid w:val="00A211BC"/>
    <w:rsid w:val="00A237FF"/>
    <w:rsid w:val="00A23A38"/>
    <w:rsid w:val="00A243F9"/>
    <w:rsid w:val="00A27BDF"/>
    <w:rsid w:val="00A35071"/>
    <w:rsid w:val="00A36033"/>
    <w:rsid w:val="00A453B2"/>
    <w:rsid w:val="00A46359"/>
    <w:rsid w:val="00A503AD"/>
    <w:rsid w:val="00A62E8D"/>
    <w:rsid w:val="00A636C3"/>
    <w:rsid w:val="00A64E45"/>
    <w:rsid w:val="00A659AA"/>
    <w:rsid w:val="00A67457"/>
    <w:rsid w:val="00A70D0E"/>
    <w:rsid w:val="00A727D6"/>
    <w:rsid w:val="00A73393"/>
    <w:rsid w:val="00A74416"/>
    <w:rsid w:val="00A74727"/>
    <w:rsid w:val="00A74831"/>
    <w:rsid w:val="00A82BA4"/>
    <w:rsid w:val="00A875E5"/>
    <w:rsid w:val="00A87BBA"/>
    <w:rsid w:val="00A91C2A"/>
    <w:rsid w:val="00A92CA4"/>
    <w:rsid w:val="00A94626"/>
    <w:rsid w:val="00A9717A"/>
    <w:rsid w:val="00AA1A8E"/>
    <w:rsid w:val="00AB422F"/>
    <w:rsid w:val="00AB4284"/>
    <w:rsid w:val="00AC0ECA"/>
    <w:rsid w:val="00AC5966"/>
    <w:rsid w:val="00AC6CA6"/>
    <w:rsid w:val="00AD51BC"/>
    <w:rsid w:val="00AD765B"/>
    <w:rsid w:val="00AE0CA7"/>
    <w:rsid w:val="00AE56DA"/>
    <w:rsid w:val="00AE71E2"/>
    <w:rsid w:val="00AF2146"/>
    <w:rsid w:val="00AF3C9E"/>
    <w:rsid w:val="00AF46D0"/>
    <w:rsid w:val="00AF6B8E"/>
    <w:rsid w:val="00AF7877"/>
    <w:rsid w:val="00B00A80"/>
    <w:rsid w:val="00B02351"/>
    <w:rsid w:val="00B066D3"/>
    <w:rsid w:val="00B1087C"/>
    <w:rsid w:val="00B11D1D"/>
    <w:rsid w:val="00B12DFD"/>
    <w:rsid w:val="00B13286"/>
    <w:rsid w:val="00B1621F"/>
    <w:rsid w:val="00B16538"/>
    <w:rsid w:val="00B240E2"/>
    <w:rsid w:val="00B34835"/>
    <w:rsid w:val="00B35D27"/>
    <w:rsid w:val="00B364C2"/>
    <w:rsid w:val="00B37A7E"/>
    <w:rsid w:val="00B408E0"/>
    <w:rsid w:val="00B433AD"/>
    <w:rsid w:val="00B4797C"/>
    <w:rsid w:val="00B531C9"/>
    <w:rsid w:val="00B56C2D"/>
    <w:rsid w:val="00B61AE9"/>
    <w:rsid w:val="00B62674"/>
    <w:rsid w:val="00B63960"/>
    <w:rsid w:val="00B725B9"/>
    <w:rsid w:val="00B74CC8"/>
    <w:rsid w:val="00B8038C"/>
    <w:rsid w:val="00B82DB4"/>
    <w:rsid w:val="00B86D75"/>
    <w:rsid w:val="00B87B28"/>
    <w:rsid w:val="00B95677"/>
    <w:rsid w:val="00B96A3E"/>
    <w:rsid w:val="00B96C33"/>
    <w:rsid w:val="00BA3786"/>
    <w:rsid w:val="00BA4586"/>
    <w:rsid w:val="00BA49A3"/>
    <w:rsid w:val="00BB69CF"/>
    <w:rsid w:val="00BC4775"/>
    <w:rsid w:val="00BC4A44"/>
    <w:rsid w:val="00BC5119"/>
    <w:rsid w:val="00BE40E0"/>
    <w:rsid w:val="00BE6406"/>
    <w:rsid w:val="00BF5C76"/>
    <w:rsid w:val="00BF7760"/>
    <w:rsid w:val="00C01E94"/>
    <w:rsid w:val="00C14CF7"/>
    <w:rsid w:val="00C15708"/>
    <w:rsid w:val="00C22997"/>
    <w:rsid w:val="00C321D8"/>
    <w:rsid w:val="00C41E27"/>
    <w:rsid w:val="00C46655"/>
    <w:rsid w:val="00C7272D"/>
    <w:rsid w:val="00C74D86"/>
    <w:rsid w:val="00C81680"/>
    <w:rsid w:val="00C83B39"/>
    <w:rsid w:val="00C85280"/>
    <w:rsid w:val="00C85B6C"/>
    <w:rsid w:val="00C85F97"/>
    <w:rsid w:val="00C873A0"/>
    <w:rsid w:val="00C95974"/>
    <w:rsid w:val="00CA565E"/>
    <w:rsid w:val="00CB5B12"/>
    <w:rsid w:val="00CB7872"/>
    <w:rsid w:val="00CC38C6"/>
    <w:rsid w:val="00CC4B7B"/>
    <w:rsid w:val="00CC67B2"/>
    <w:rsid w:val="00CD0745"/>
    <w:rsid w:val="00CD0E73"/>
    <w:rsid w:val="00CD14FF"/>
    <w:rsid w:val="00CD35EE"/>
    <w:rsid w:val="00CD6A6A"/>
    <w:rsid w:val="00CE019B"/>
    <w:rsid w:val="00CE2631"/>
    <w:rsid w:val="00CE4E01"/>
    <w:rsid w:val="00CE775C"/>
    <w:rsid w:val="00CF1864"/>
    <w:rsid w:val="00CF59B9"/>
    <w:rsid w:val="00CF6772"/>
    <w:rsid w:val="00D01CEC"/>
    <w:rsid w:val="00D023F0"/>
    <w:rsid w:val="00D11C3F"/>
    <w:rsid w:val="00D12D4D"/>
    <w:rsid w:val="00D17A83"/>
    <w:rsid w:val="00D25D53"/>
    <w:rsid w:val="00D319AB"/>
    <w:rsid w:val="00D35F91"/>
    <w:rsid w:val="00D37F81"/>
    <w:rsid w:val="00D45BDC"/>
    <w:rsid w:val="00D47096"/>
    <w:rsid w:val="00D62483"/>
    <w:rsid w:val="00D6547E"/>
    <w:rsid w:val="00D744EE"/>
    <w:rsid w:val="00D74DDF"/>
    <w:rsid w:val="00D755B1"/>
    <w:rsid w:val="00D8296A"/>
    <w:rsid w:val="00D94A6A"/>
    <w:rsid w:val="00DA44D3"/>
    <w:rsid w:val="00DA5967"/>
    <w:rsid w:val="00DB0ACD"/>
    <w:rsid w:val="00DB521D"/>
    <w:rsid w:val="00DC6356"/>
    <w:rsid w:val="00DD04C9"/>
    <w:rsid w:val="00DD5957"/>
    <w:rsid w:val="00DD6065"/>
    <w:rsid w:val="00DE06B2"/>
    <w:rsid w:val="00DE1A87"/>
    <w:rsid w:val="00DE4304"/>
    <w:rsid w:val="00DE6BC5"/>
    <w:rsid w:val="00DE7551"/>
    <w:rsid w:val="00DF6C54"/>
    <w:rsid w:val="00E02DE6"/>
    <w:rsid w:val="00E11132"/>
    <w:rsid w:val="00E11465"/>
    <w:rsid w:val="00E11DF6"/>
    <w:rsid w:val="00E2087A"/>
    <w:rsid w:val="00E26A6E"/>
    <w:rsid w:val="00E26D02"/>
    <w:rsid w:val="00E369DD"/>
    <w:rsid w:val="00E36B27"/>
    <w:rsid w:val="00E377A2"/>
    <w:rsid w:val="00E416CB"/>
    <w:rsid w:val="00E45F34"/>
    <w:rsid w:val="00E532ED"/>
    <w:rsid w:val="00E600CD"/>
    <w:rsid w:val="00E62F23"/>
    <w:rsid w:val="00E65EBD"/>
    <w:rsid w:val="00E73B76"/>
    <w:rsid w:val="00E73F1E"/>
    <w:rsid w:val="00E86A4B"/>
    <w:rsid w:val="00E9338A"/>
    <w:rsid w:val="00E93BBC"/>
    <w:rsid w:val="00E95DF4"/>
    <w:rsid w:val="00E9628E"/>
    <w:rsid w:val="00E97526"/>
    <w:rsid w:val="00E9753C"/>
    <w:rsid w:val="00EA2ABF"/>
    <w:rsid w:val="00EA3679"/>
    <w:rsid w:val="00EA4ACC"/>
    <w:rsid w:val="00EA7C87"/>
    <w:rsid w:val="00EC744D"/>
    <w:rsid w:val="00ED3245"/>
    <w:rsid w:val="00EE23A6"/>
    <w:rsid w:val="00EF455F"/>
    <w:rsid w:val="00EF555B"/>
    <w:rsid w:val="00EF7A0E"/>
    <w:rsid w:val="00F001C2"/>
    <w:rsid w:val="00F100F1"/>
    <w:rsid w:val="00F10327"/>
    <w:rsid w:val="00F1063F"/>
    <w:rsid w:val="00F11538"/>
    <w:rsid w:val="00F11DA3"/>
    <w:rsid w:val="00F13239"/>
    <w:rsid w:val="00F15423"/>
    <w:rsid w:val="00F204B9"/>
    <w:rsid w:val="00F21A71"/>
    <w:rsid w:val="00F33DCB"/>
    <w:rsid w:val="00F34ACB"/>
    <w:rsid w:val="00F35CBE"/>
    <w:rsid w:val="00F45DF1"/>
    <w:rsid w:val="00F47C55"/>
    <w:rsid w:val="00F6098A"/>
    <w:rsid w:val="00F6577A"/>
    <w:rsid w:val="00F7099B"/>
    <w:rsid w:val="00F77C69"/>
    <w:rsid w:val="00F922BD"/>
    <w:rsid w:val="00FA70E3"/>
    <w:rsid w:val="00FA7DAD"/>
    <w:rsid w:val="00FB1B42"/>
    <w:rsid w:val="00FB317E"/>
    <w:rsid w:val="00FB6362"/>
    <w:rsid w:val="00FC5623"/>
    <w:rsid w:val="00FD12F4"/>
    <w:rsid w:val="00FD2784"/>
    <w:rsid w:val="00FE01A5"/>
    <w:rsid w:val="00FF1035"/>
    <w:rsid w:val="00FF1DDD"/>
    <w:rsid w:val="00FF3718"/>
    <w:rsid w:val="01300E1A"/>
    <w:rsid w:val="02D37798"/>
    <w:rsid w:val="02EF9CA5"/>
    <w:rsid w:val="0325007E"/>
    <w:rsid w:val="036B6874"/>
    <w:rsid w:val="03A4B580"/>
    <w:rsid w:val="03E7884D"/>
    <w:rsid w:val="04340747"/>
    <w:rsid w:val="04FBD3BF"/>
    <w:rsid w:val="05C2FD41"/>
    <w:rsid w:val="066CA623"/>
    <w:rsid w:val="06948F5A"/>
    <w:rsid w:val="0832344D"/>
    <w:rsid w:val="08860C40"/>
    <w:rsid w:val="089D3F3F"/>
    <w:rsid w:val="096D1C50"/>
    <w:rsid w:val="0B29FEAE"/>
    <w:rsid w:val="0B478322"/>
    <w:rsid w:val="0BABD204"/>
    <w:rsid w:val="0BC27DB3"/>
    <w:rsid w:val="0BCB1EFC"/>
    <w:rsid w:val="0C8F970E"/>
    <w:rsid w:val="0CFE3820"/>
    <w:rsid w:val="0D2A54D2"/>
    <w:rsid w:val="0D8000F5"/>
    <w:rsid w:val="0E67E8BB"/>
    <w:rsid w:val="0F592D91"/>
    <w:rsid w:val="0F9E9A9C"/>
    <w:rsid w:val="0FB2D9DE"/>
    <w:rsid w:val="0FC7FAD4"/>
    <w:rsid w:val="1077F5C8"/>
    <w:rsid w:val="108820E9"/>
    <w:rsid w:val="11331EE9"/>
    <w:rsid w:val="1174FA81"/>
    <w:rsid w:val="11F60382"/>
    <w:rsid w:val="13B7B58D"/>
    <w:rsid w:val="13DEC851"/>
    <w:rsid w:val="14633259"/>
    <w:rsid w:val="14685E3B"/>
    <w:rsid w:val="146C4366"/>
    <w:rsid w:val="146FA936"/>
    <w:rsid w:val="149B6BF7"/>
    <w:rsid w:val="14CEE082"/>
    <w:rsid w:val="153828E5"/>
    <w:rsid w:val="15D4FC00"/>
    <w:rsid w:val="15DA96EF"/>
    <w:rsid w:val="160813C7"/>
    <w:rsid w:val="17193010"/>
    <w:rsid w:val="17296297"/>
    <w:rsid w:val="176C2D91"/>
    <w:rsid w:val="17ACC3AB"/>
    <w:rsid w:val="18C7E22D"/>
    <w:rsid w:val="194B70D0"/>
    <w:rsid w:val="196311F4"/>
    <w:rsid w:val="198F45B7"/>
    <w:rsid w:val="1ACEFACD"/>
    <w:rsid w:val="1C9998E9"/>
    <w:rsid w:val="1CE44CB2"/>
    <w:rsid w:val="1D072CDE"/>
    <w:rsid w:val="1D713370"/>
    <w:rsid w:val="1DFD9CC8"/>
    <w:rsid w:val="1F05B6AA"/>
    <w:rsid w:val="20953BFB"/>
    <w:rsid w:val="20A19D91"/>
    <w:rsid w:val="20A7C12C"/>
    <w:rsid w:val="214F7979"/>
    <w:rsid w:val="21731D1D"/>
    <w:rsid w:val="21E677EB"/>
    <w:rsid w:val="2245D4B4"/>
    <w:rsid w:val="226412BF"/>
    <w:rsid w:val="229BAB93"/>
    <w:rsid w:val="235C66AF"/>
    <w:rsid w:val="24377BF4"/>
    <w:rsid w:val="26554DA8"/>
    <w:rsid w:val="270D679F"/>
    <w:rsid w:val="2740B805"/>
    <w:rsid w:val="27412315"/>
    <w:rsid w:val="27D7F5AC"/>
    <w:rsid w:val="27F5CFE3"/>
    <w:rsid w:val="298BDF5F"/>
    <w:rsid w:val="29D6CCB5"/>
    <w:rsid w:val="2A3E079F"/>
    <w:rsid w:val="2A9A0A21"/>
    <w:rsid w:val="2A9F304A"/>
    <w:rsid w:val="2AB8EF85"/>
    <w:rsid w:val="2B0999BB"/>
    <w:rsid w:val="2B0E5E6A"/>
    <w:rsid w:val="2B39C773"/>
    <w:rsid w:val="2B7DC2D1"/>
    <w:rsid w:val="2B836ED0"/>
    <w:rsid w:val="2B9A806B"/>
    <w:rsid w:val="2BD78C15"/>
    <w:rsid w:val="2CC20FAC"/>
    <w:rsid w:val="2DF22C44"/>
    <w:rsid w:val="2E88C988"/>
    <w:rsid w:val="2EB994FF"/>
    <w:rsid w:val="2FACE3FC"/>
    <w:rsid w:val="3086706A"/>
    <w:rsid w:val="30CC61A3"/>
    <w:rsid w:val="31364A96"/>
    <w:rsid w:val="313BE3A8"/>
    <w:rsid w:val="31722FBF"/>
    <w:rsid w:val="31D8D9CE"/>
    <w:rsid w:val="32047832"/>
    <w:rsid w:val="32BFFDEC"/>
    <w:rsid w:val="32EB7FC2"/>
    <w:rsid w:val="3330DDE9"/>
    <w:rsid w:val="33559B5F"/>
    <w:rsid w:val="335BD89F"/>
    <w:rsid w:val="33AA08F7"/>
    <w:rsid w:val="33B8C660"/>
    <w:rsid w:val="34009DF8"/>
    <w:rsid w:val="34A92F74"/>
    <w:rsid w:val="35039375"/>
    <w:rsid w:val="3673DF49"/>
    <w:rsid w:val="3764E530"/>
    <w:rsid w:val="379ECD84"/>
    <w:rsid w:val="37C1B313"/>
    <w:rsid w:val="37FF221E"/>
    <w:rsid w:val="38730F26"/>
    <w:rsid w:val="38E1DC69"/>
    <w:rsid w:val="39100928"/>
    <w:rsid w:val="3940ED9B"/>
    <w:rsid w:val="39BAB2BF"/>
    <w:rsid w:val="3A0EDF87"/>
    <w:rsid w:val="3BD9025C"/>
    <w:rsid w:val="3C34D7E9"/>
    <w:rsid w:val="3C8AD98F"/>
    <w:rsid w:val="3D4FC272"/>
    <w:rsid w:val="3D83921C"/>
    <w:rsid w:val="3DA07B4D"/>
    <w:rsid w:val="3E64FC6E"/>
    <w:rsid w:val="3EBC353C"/>
    <w:rsid w:val="3F95952C"/>
    <w:rsid w:val="3FC8F920"/>
    <w:rsid w:val="41A1ABAD"/>
    <w:rsid w:val="41DE7B9A"/>
    <w:rsid w:val="428469AA"/>
    <w:rsid w:val="42C0BD5B"/>
    <w:rsid w:val="42F435FB"/>
    <w:rsid w:val="4331FADB"/>
    <w:rsid w:val="45C80BA3"/>
    <w:rsid w:val="463F47B6"/>
    <w:rsid w:val="46CB02E5"/>
    <w:rsid w:val="479CE5D5"/>
    <w:rsid w:val="47B12D47"/>
    <w:rsid w:val="47CDF172"/>
    <w:rsid w:val="48F4AF6A"/>
    <w:rsid w:val="48F6104D"/>
    <w:rsid w:val="49206A2E"/>
    <w:rsid w:val="4A1911DF"/>
    <w:rsid w:val="4C93570C"/>
    <w:rsid w:val="4D17ADC6"/>
    <w:rsid w:val="4DB3E810"/>
    <w:rsid w:val="4DBAF88D"/>
    <w:rsid w:val="4DF0FFFA"/>
    <w:rsid w:val="5017EB89"/>
    <w:rsid w:val="5044D205"/>
    <w:rsid w:val="50767E8A"/>
    <w:rsid w:val="5090E0EC"/>
    <w:rsid w:val="51416634"/>
    <w:rsid w:val="51456997"/>
    <w:rsid w:val="51F3D6D1"/>
    <w:rsid w:val="52F3D91B"/>
    <w:rsid w:val="53616D20"/>
    <w:rsid w:val="539FF667"/>
    <w:rsid w:val="5433770A"/>
    <w:rsid w:val="5457965E"/>
    <w:rsid w:val="5559BEE1"/>
    <w:rsid w:val="57348FAC"/>
    <w:rsid w:val="57BDECAE"/>
    <w:rsid w:val="5849E200"/>
    <w:rsid w:val="586611C4"/>
    <w:rsid w:val="58BEB11E"/>
    <w:rsid w:val="59E8BE93"/>
    <w:rsid w:val="5A9AAB10"/>
    <w:rsid w:val="5B516470"/>
    <w:rsid w:val="5B57106F"/>
    <w:rsid w:val="5B9F6E91"/>
    <w:rsid w:val="5BA07983"/>
    <w:rsid w:val="5BCFDA7A"/>
    <w:rsid w:val="5BD62FDE"/>
    <w:rsid w:val="5C19DEA5"/>
    <w:rsid w:val="5C2EDC90"/>
    <w:rsid w:val="5D0603DB"/>
    <w:rsid w:val="5D16F3EE"/>
    <w:rsid w:val="5D96542E"/>
    <w:rsid w:val="5DA131B8"/>
    <w:rsid w:val="5DE0844B"/>
    <w:rsid w:val="5EC46F0F"/>
    <w:rsid w:val="5FD4B7DE"/>
    <w:rsid w:val="61C0AD99"/>
    <w:rsid w:val="61E18CEB"/>
    <w:rsid w:val="62D23AF9"/>
    <w:rsid w:val="63AC25B2"/>
    <w:rsid w:val="644A995A"/>
    <w:rsid w:val="644C8209"/>
    <w:rsid w:val="64A94863"/>
    <w:rsid w:val="64C4917D"/>
    <w:rsid w:val="65328C09"/>
    <w:rsid w:val="658C3BBC"/>
    <w:rsid w:val="67238ADF"/>
    <w:rsid w:val="685173F4"/>
    <w:rsid w:val="6879939A"/>
    <w:rsid w:val="699802A0"/>
    <w:rsid w:val="69C11C12"/>
    <w:rsid w:val="6A06CFE3"/>
    <w:rsid w:val="6A6B18DE"/>
    <w:rsid w:val="6AA0F2AE"/>
    <w:rsid w:val="6ADA7A0D"/>
    <w:rsid w:val="6B1E6F87"/>
    <w:rsid w:val="6B232965"/>
    <w:rsid w:val="6BE4E213"/>
    <w:rsid w:val="6BE857C4"/>
    <w:rsid w:val="6D6C6A46"/>
    <w:rsid w:val="6EC31C0C"/>
    <w:rsid w:val="6FA11850"/>
    <w:rsid w:val="6FA137F4"/>
    <w:rsid w:val="7097AA22"/>
    <w:rsid w:val="70B3C20E"/>
    <w:rsid w:val="70B8FF46"/>
    <w:rsid w:val="722C5772"/>
    <w:rsid w:val="72C33E00"/>
    <w:rsid w:val="72FCF5F4"/>
    <w:rsid w:val="737E8998"/>
    <w:rsid w:val="73ADB229"/>
    <w:rsid w:val="73B321ED"/>
    <w:rsid w:val="742CAAC8"/>
    <w:rsid w:val="7431BC4C"/>
    <w:rsid w:val="756A6457"/>
    <w:rsid w:val="7582A342"/>
    <w:rsid w:val="75E1AC7F"/>
    <w:rsid w:val="7644E5CA"/>
    <w:rsid w:val="7690760B"/>
    <w:rsid w:val="76B3175B"/>
    <w:rsid w:val="76F71923"/>
    <w:rsid w:val="77282B31"/>
    <w:rsid w:val="77CBAF8E"/>
    <w:rsid w:val="77E67C31"/>
    <w:rsid w:val="7831D75A"/>
    <w:rsid w:val="791DE839"/>
    <w:rsid w:val="79CD7742"/>
    <w:rsid w:val="7B4DF090"/>
    <w:rsid w:val="7B801845"/>
    <w:rsid w:val="7C3AC466"/>
    <w:rsid w:val="7C6C7719"/>
    <w:rsid w:val="7D3B6C12"/>
    <w:rsid w:val="7DD618E0"/>
    <w:rsid w:val="7DDDB7AB"/>
    <w:rsid w:val="7E9181D5"/>
    <w:rsid w:val="7F4CA9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22E20"/>
  <w15:docId w15:val="{6D98A867-74A0-427F-92E2-C663CC2E7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A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45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37F56"/>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normaltextrun">
    <w:name w:val="normaltextrun"/>
    <w:basedOn w:val="DefaultParagraphFont"/>
    <w:rsid w:val="00537F56"/>
  </w:style>
  <w:style w:type="character" w:customStyle="1" w:styleId="eop">
    <w:name w:val="eop"/>
    <w:basedOn w:val="DefaultParagraphFont"/>
    <w:rsid w:val="00537F56"/>
  </w:style>
  <w:style w:type="character" w:customStyle="1" w:styleId="bcx9">
    <w:name w:val="bcx9"/>
    <w:basedOn w:val="DefaultParagraphFont"/>
    <w:rsid w:val="00537F56"/>
  </w:style>
  <w:style w:type="character" w:customStyle="1" w:styleId="scxw130755725">
    <w:name w:val="scxw130755725"/>
    <w:basedOn w:val="DefaultParagraphFont"/>
    <w:rsid w:val="00537F56"/>
  </w:style>
  <w:style w:type="table" w:styleId="PlainTable2">
    <w:name w:val="Plain Table 2"/>
    <w:basedOn w:val="TableNormal"/>
    <w:uiPriority w:val="42"/>
    <w:rsid w:val="0056782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567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E07D7"/>
    <w:pPr>
      <w:spacing w:after="200" w:line="240" w:lineRule="auto"/>
    </w:pPr>
    <w:rPr>
      <w:rFonts w:asciiTheme="majorHAnsi" w:hAnsiTheme="majorHAnsi" w:cstheme="majorHAnsi"/>
      <w:b/>
      <w:iCs/>
    </w:rPr>
  </w:style>
  <w:style w:type="character" w:customStyle="1" w:styleId="Heading1Char">
    <w:name w:val="Heading 1 Char"/>
    <w:basedOn w:val="DefaultParagraphFont"/>
    <w:link w:val="Heading1"/>
    <w:uiPriority w:val="9"/>
    <w:rsid w:val="00106A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8450A"/>
    <w:rPr>
      <w:rFonts w:asciiTheme="majorHAnsi" w:eastAsiaTheme="majorEastAsia" w:hAnsiTheme="majorHAnsi" w:cstheme="majorBidi"/>
      <w:color w:val="2E74B5" w:themeColor="accent1" w:themeShade="BF"/>
      <w:sz w:val="26"/>
      <w:szCs w:val="26"/>
    </w:rPr>
  </w:style>
  <w:style w:type="paragraph" w:styleId="ListBullet">
    <w:name w:val="List Bullet"/>
    <w:basedOn w:val="Normal"/>
    <w:uiPriority w:val="99"/>
    <w:unhideWhenUsed/>
    <w:rsid w:val="00372F49"/>
    <w:pPr>
      <w:numPr>
        <w:numId w:val="1"/>
      </w:numPr>
      <w:contextualSpacing/>
    </w:pPr>
  </w:style>
  <w:style w:type="character" w:styleId="PlaceholderText">
    <w:name w:val="Placeholder Text"/>
    <w:basedOn w:val="DefaultParagraphFont"/>
    <w:uiPriority w:val="99"/>
    <w:semiHidden/>
    <w:rsid w:val="00E73B76"/>
    <w:rPr>
      <w:color w:val="808080"/>
    </w:rPr>
  </w:style>
  <w:style w:type="paragraph" w:styleId="ListParagraph">
    <w:name w:val="List Paragraph"/>
    <w:basedOn w:val="Normal"/>
    <w:uiPriority w:val="34"/>
    <w:qFormat/>
    <w:rsid w:val="00A91C2A"/>
    <w:pPr>
      <w:ind w:left="720"/>
      <w:contextualSpacing/>
    </w:pPr>
  </w:style>
  <w:style w:type="character" w:styleId="Hyperlink">
    <w:name w:val="Hyperlink"/>
    <w:basedOn w:val="DefaultParagraphFont"/>
    <w:uiPriority w:val="99"/>
    <w:unhideWhenUsed/>
    <w:rsid w:val="00D45BDC"/>
    <w:rPr>
      <w:color w:val="0563C1" w:themeColor="hyperlink"/>
      <w:u w:val="single"/>
    </w:rPr>
  </w:style>
  <w:style w:type="character" w:customStyle="1" w:styleId="UnresolvedMention1">
    <w:name w:val="Unresolved Mention1"/>
    <w:basedOn w:val="DefaultParagraphFont"/>
    <w:uiPriority w:val="99"/>
    <w:semiHidden/>
    <w:unhideWhenUsed/>
    <w:rsid w:val="00D45BDC"/>
    <w:rPr>
      <w:color w:val="605E5C"/>
      <w:shd w:val="clear" w:color="auto" w:fill="E1DFDD"/>
    </w:rPr>
  </w:style>
  <w:style w:type="paragraph" w:styleId="CommentText">
    <w:name w:val="annotation text"/>
    <w:basedOn w:val="Normal"/>
    <w:link w:val="CommentTextChar"/>
    <w:uiPriority w:val="99"/>
    <w:semiHidden/>
    <w:unhideWhenUsed/>
    <w:rsid w:val="00782073"/>
    <w:pPr>
      <w:spacing w:line="240" w:lineRule="auto"/>
    </w:pPr>
    <w:rPr>
      <w:sz w:val="20"/>
      <w:szCs w:val="20"/>
    </w:rPr>
  </w:style>
  <w:style w:type="character" w:customStyle="1" w:styleId="CommentTextChar">
    <w:name w:val="Comment Text Char"/>
    <w:basedOn w:val="DefaultParagraphFont"/>
    <w:link w:val="CommentText"/>
    <w:uiPriority w:val="99"/>
    <w:semiHidden/>
    <w:rsid w:val="00782073"/>
    <w:rPr>
      <w:sz w:val="20"/>
      <w:szCs w:val="20"/>
    </w:rPr>
  </w:style>
  <w:style w:type="character" w:styleId="CommentReference">
    <w:name w:val="annotation reference"/>
    <w:basedOn w:val="DefaultParagraphFont"/>
    <w:uiPriority w:val="99"/>
    <w:semiHidden/>
    <w:unhideWhenUsed/>
    <w:rsid w:val="00782073"/>
    <w:rPr>
      <w:sz w:val="16"/>
      <w:szCs w:val="16"/>
    </w:rPr>
  </w:style>
  <w:style w:type="paragraph" w:styleId="Title">
    <w:name w:val="Title"/>
    <w:basedOn w:val="Normal"/>
    <w:next w:val="Normal"/>
    <w:link w:val="TitleChar"/>
    <w:uiPriority w:val="10"/>
    <w:qFormat/>
    <w:rsid w:val="00E97526"/>
    <w:pPr>
      <w:spacing w:after="0" w:line="240" w:lineRule="auto"/>
      <w:contextualSpacing/>
      <w:jc w:val="center"/>
    </w:pPr>
    <w:rPr>
      <w:rFonts w:asciiTheme="majorHAnsi" w:eastAsiaTheme="majorEastAsia" w:hAnsiTheme="majorHAnsi" w:cstheme="majorBidi"/>
      <w:spacing w:val="-10"/>
      <w:kern w:val="28"/>
      <w:sz w:val="44"/>
      <w:szCs w:val="44"/>
      <w:lang w:val="en-US"/>
    </w:rPr>
  </w:style>
  <w:style w:type="character" w:customStyle="1" w:styleId="TitleChar">
    <w:name w:val="Title Char"/>
    <w:basedOn w:val="DefaultParagraphFont"/>
    <w:link w:val="Title"/>
    <w:uiPriority w:val="10"/>
    <w:rsid w:val="00E97526"/>
    <w:rPr>
      <w:rFonts w:asciiTheme="majorHAnsi" w:eastAsiaTheme="majorEastAsia" w:hAnsiTheme="majorHAnsi" w:cstheme="majorBidi"/>
      <w:spacing w:val="-10"/>
      <w:kern w:val="28"/>
      <w:sz w:val="44"/>
      <w:szCs w:val="44"/>
      <w:lang w:val="en-US"/>
    </w:rPr>
  </w:style>
  <w:style w:type="paragraph" w:styleId="Revision">
    <w:name w:val="Revision"/>
    <w:hidden/>
    <w:uiPriority w:val="99"/>
    <w:semiHidden/>
    <w:rsid w:val="00F35CBE"/>
    <w:pPr>
      <w:spacing w:after="0" w:line="240" w:lineRule="auto"/>
    </w:pPr>
  </w:style>
  <w:style w:type="paragraph" w:styleId="CommentSubject">
    <w:name w:val="annotation subject"/>
    <w:basedOn w:val="CommentText"/>
    <w:next w:val="CommentText"/>
    <w:link w:val="CommentSubjectChar"/>
    <w:uiPriority w:val="99"/>
    <w:semiHidden/>
    <w:unhideWhenUsed/>
    <w:rsid w:val="00F35CBE"/>
    <w:rPr>
      <w:b/>
      <w:bCs/>
    </w:rPr>
  </w:style>
  <w:style w:type="character" w:customStyle="1" w:styleId="CommentSubjectChar">
    <w:name w:val="Comment Subject Char"/>
    <w:basedOn w:val="CommentTextChar"/>
    <w:link w:val="CommentSubject"/>
    <w:uiPriority w:val="99"/>
    <w:semiHidden/>
    <w:rsid w:val="00F35CBE"/>
    <w:rPr>
      <w:b/>
      <w:bCs/>
      <w:sz w:val="20"/>
      <w:szCs w:val="20"/>
    </w:rPr>
  </w:style>
  <w:style w:type="character" w:styleId="FollowedHyperlink">
    <w:name w:val="FollowedHyperlink"/>
    <w:basedOn w:val="DefaultParagraphFont"/>
    <w:uiPriority w:val="99"/>
    <w:semiHidden/>
    <w:unhideWhenUsed/>
    <w:rsid w:val="00B240E2"/>
    <w:rPr>
      <w:color w:val="954F72" w:themeColor="followedHyperlink"/>
      <w:u w:val="single"/>
    </w:rPr>
  </w:style>
  <w:style w:type="character" w:customStyle="1" w:styleId="scxw235606965">
    <w:name w:val="scxw235606965"/>
    <w:basedOn w:val="DefaultParagraphFont"/>
    <w:rsid w:val="00DC63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362440">
      <w:bodyDiv w:val="1"/>
      <w:marLeft w:val="0"/>
      <w:marRight w:val="0"/>
      <w:marTop w:val="0"/>
      <w:marBottom w:val="0"/>
      <w:divBdr>
        <w:top w:val="none" w:sz="0" w:space="0" w:color="auto"/>
        <w:left w:val="none" w:sz="0" w:space="0" w:color="auto"/>
        <w:bottom w:val="none" w:sz="0" w:space="0" w:color="auto"/>
        <w:right w:val="none" w:sz="0" w:space="0" w:color="auto"/>
      </w:divBdr>
    </w:div>
    <w:div w:id="666707263">
      <w:bodyDiv w:val="1"/>
      <w:marLeft w:val="0"/>
      <w:marRight w:val="0"/>
      <w:marTop w:val="0"/>
      <w:marBottom w:val="0"/>
      <w:divBdr>
        <w:top w:val="none" w:sz="0" w:space="0" w:color="auto"/>
        <w:left w:val="none" w:sz="0" w:space="0" w:color="auto"/>
        <w:bottom w:val="none" w:sz="0" w:space="0" w:color="auto"/>
        <w:right w:val="none" w:sz="0" w:space="0" w:color="auto"/>
      </w:divBdr>
      <w:divsChild>
        <w:div w:id="1303463144">
          <w:marLeft w:val="0"/>
          <w:marRight w:val="0"/>
          <w:marTop w:val="0"/>
          <w:marBottom w:val="0"/>
          <w:divBdr>
            <w:top w:val="none" w:sz="0" w:space="0" w:color="auto"/>
            <w:left w:val="none" w:sz="0" w:space="0" w:color="auto"/>
            <w:bottom w:val="none" w:sz="0" w:space="0" w:color="auto"/>
            <w:right w:val="none" w:sz="0" w:space="0" w:color="auto"/>
          </w:divBdr>
          <w:divsChild>
            <w:div w:id="135962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03658">
      <w:bodyDiv w:val="1"/>
      <w:marLeft w:val="0"/>
      <w:marRight w:val="0"/>
      <w:marTop w:val="0"/>
      <w:marBottom w:val="0"/>
      <w:divBdr>
        <w:top w:val="none" w:sz="0" w:space="0" w:color="auto"/>
        <w:left w:val="none" w:sz="0" w:space="0" w:color="auto"/>
        <w:bottom w:val="none" w:sz="0" w:space="0" w:color="auto"/>
        <w:right w:val="none" w:sz="0" w:space="0" w:color="auto"/>
      </w:divBdr>
      <w:divsChild>
        <w:div w:id="6954989">
          <w:marLeft w:val="0"/>
          <w:marRight w:val="0"/>
          <w:marTop w:val="0"/>
          <w:marBottom w:val="0"/>
          <w:divBdr>
            <w:top w:val="none" w:sz="0" w:space="0" w:color="auto"/>
            <w:left w:val="none" w:sz="0" w:space="0" w:color="auto"/>
            <w:bottom w:val="none" w:sz="0" w:space="0" w:color="auto"/>
            <w:right w:val="none" w:sz="0" w:space="0" w:color="auto"/>
          </w:divBdr>
          <w:divsChild>
            <w:div w:id="1376537485">
              <w:marLeft w:val="0"/>
              <w:marRight w:val="0"/>
              <w:marTop w:val="0"/>
              <w:marBottom w:val="0"/>
              <w:divBdr>
                <w:top w:val="none" w:sz="0" w:space="0" w:color="auto"/>
                <w:left w:val="none" w:sz="0" w:space="0" w:color="auto"/>
                <w:bottom w:val="none" w:sz="0" w:space="0" w:color="auto"/>
                <w:right w:val="none" w:sz="0" w:space="0" w:color="auto"/>
              </w:divBdr>
            </w:div>
          </w:divsChild>
        </w:div>
        <w:div w:id="52853777">
          <w:marLeft w:val="0"/>
          <w:marRight w:val="0"/>
          <w:marTop w:val="0"/>
          <w:marBottom w:val="0"/>
          <w:divBdr>
            <w:top w:val="none" w:sz="0" w:space="0" w:color="auto"/>
            <w:left w:val="none" w:sz="0" w:space="0" w:color="auto"/>
            <w:bottom w:val="none" w:sz="0" w:space="0" w:color="auto"/>
            <w:right w:val="none" w:sz="0" w:space="0" w:color="auto"/>
          </w:divBdr>
          <w:divsChild>
            <w:div w:id="1349480349">
              <w:marLeft w:val="0"/>
              <w:marRight w:val="0"/>
              <w:marTop w:val="0"/>
              <w:marBottom w:val="0"/>
              <w:divBdr>
                <w:top w:val="none" w:sz="0" w:space="0" w:color="auto"/>
                <w:left w:val="none" w:sz="0" w:space="0" w:color="auto"/>
                <w:bottom w:val="none" w:sz="0" w:space="0" w:color="auto"/>
                <w:right w:val="none" w:sz="0" w:space="0" w:color="auto"/>
              </w:divBdr>
            </w:div>
          </w:divsChild>
        </w:div>
        <w:div w:id="73477068">
          <w:marLeft w:val="0"/>
          <w:marRight w:val="0"/>
          <w:marTop w:val="0"/>
          <w:marBottom w:val="0"/>
          <w:divBdr>
            <w:top w:val="none" w:sz="0" w:space="0" w:color="auto"/>
            <w:left w:val="none" w:sz="0" w:space="0" w:color="auto"/>
            <w:bottom w:val="none" w:sz="0" w:space="0" w:color="auto"/>
            <w:right w:val="none" w:sz="0" w:space="0" w:color="auto"/>
          </w:divBdr>
          <w:divsChild>
            <w:div w:id="902833375">
              <w:marLeft w:val="0"/>
              <w:marRight w:val="0"/>
              <w:marTop w:val="0"/>
              <w:marBottom w:val="0"/>
              <w:divBdr>
                <w:top w:val="none" w:sz="0" w:space="0" w:color="auto"/>
                <w:left w:val="none" w:sz="0" w:space="0" w:color="auto"/>
                <w:bottom w:val="none" w:sz="0" w:space="0" w:color="auto"/>
                <w:right w:val="none" w:sz="0" w:space="0" w:color="auto"/>
              </w:divBdr>
            </w:div>
          </w:divsChild>
        </w:div>
        <w:div w:id="103772362">
          <w:marLeft w:val="0"/>
          <w:marRight w:val="0"/>
          <w:marTop w:val="0"/>
          <w:marBottom w:val="0"/>
          <w:divBdr>
            <w:top w:val="none" w:sz="0" w:space="0" w:color="auto"/>
            <w:left w:val="none" w:sz="0" w:space="0" w:color="auto"/>
            <w:bottom w:val="none" w:sz="0" w:space="0" w:color="auto"/>
            <w:right w:val="none" w:sz="0" w:space="0" w:color="auto"/>
          </w:divBdr>
          <w:divsChild>
            <w:div w:id="2138446086">
              <w:marLeft w:val="0"/>
              <w:marRight w:val="0"/>
              <w:marTop w:val="0"/>
              <w:marBottom w:val="0"/>
              <w:divBdr>
                <w:top w:val="none" w:sz="0" w:space="0" w:color="auto"/>
                <w:left w:val="none" w:sz="0" w:space="0" w:color="auto"/>
                <w:bottom w:val="none" w:sz="0" w:space="0" w:color="auto"/>
                <w:right w:val="none" w:sz="0" w:space="0" w:color="auto"/>
              </w:divBdr>
            </w:div>
          </w:divsChild>
        </w:div>
        <w:div w:id="116921509">
          <w:marLeft w:val="0"/>
          <w:marRight w:val="0"/>
          <w:marTop w:val="0"/>
          <w:marBottom w:val="0"/>
          <w:divBdr>
            <w:top w:val="none" w:sz="0" w:space="0" w:color="auto"/>
            <w:left w:val="none" w:sz="0" w:space="0" w:color="auto"/>
            <w:bottom w:val="none" w:sz="0" w:space="0" w:color="auto"/>
            <w:right w:val="none" w:sz="0" w:space="0" w:color="auto"/>
          </w:divBdr>
          <w:divsChild>
            <w:div w:id="82460503">
              <w:marLeft w:val="0"/>
              <w:marRight w:val="0"/>
              <w:marTop w:val="0"/>
              <w:marBottom w:val="0"/>
              <w:divBdr>
                <w:top w:val="none" w:sz="0" w:space="0" w:color="auto"/>
                <w:left w:val="none" w:sz="0" w:space="0" w:color="auto"/>
                <w:bottom w:val="none" w:sz="0" w:space="0" w:color="auto"/>
                <w:right w:val="none" w:sz="0" w:space="0" w:color="auto"/>
              </w:divBdr>
            </w:div>
          </w:divsChild>
        </w:div>
        <w:div w:id="142477026">
          <w:marLeft w:val="0"/>
          <w:marRight w:val="0"/>
          <w:marTop w:val="0"/>
          <w:marBottom w:val="0"/>
          <w:divBdr>
            <w:top w:val="none" w:sz="0" w:space="0" w:color="auto"/>
            <w:left w:val="none" w:sz="0" w:space="0" w:color="auto"/>
            <w:bottom w:val="none" w:sz="0" w:space="0" w:color="auto"/>
            <w:right w:val="none" w:sz="0" w:space="0" w:color="auto"/>
          </w:divBdr>
          <w:divsChild>
            <w:div w:id="2031368153">
              <w:marLeft w:val="0"/>
              <w:marRight w:val="0"/>
              <w:marTop w:val="0"/>
              <w:marBottom w:val="0"/>
              <w:divBdr>
                <w:top w:val="none" w:sz="0" w:space="0" w:color="auto"/>
                <w:left w:val="none" w:sz="0" w:space="0" w:color="auto"/>
                <w:bottom w:val="none" w:sz="0" w:space="0" w:color="auto"/>
                <w:right w:val="none" w:sz="0" w:space="0" w:color="auto"/>
              </w:divBdr>
            </w:div>
          </w:divsChild>
        </w:div>
        <w:div w:id="185364954">
          <w:marLeft w:val="0"/>
          <w:marRight w:val="0"/>
          <w:marTop w:val="0"/>
          <w:marBottom w:val="0"/>
          <w:divBdr>
            <w:top w:val="none" w:sz="0" w:space="0" w:color="auto"/>
            <w:left w:val="none" w:sz="0" w:space="0" w:color="auto"/>
            <w:bottom w:val="none" w:sz="0" w:space="0" w:color="auto"/>
            <w:right w:val="none" w:sz="0" w:space="0" w:color="auto"/>
          </w:divBdr>
          <w:divsChild>
            <w:div w:id="1125079423">
              <w:marLeft w:val="0"/>
              <w:marRight w:val="0"/>
              <w:marTop w:val="0"/>
              <w:marBottom w:val="0"/>
              <w:divBdr>
                <w:top w:val="none" w:sz="0" w:space="0" w:color="auto"/>
                <w:left w:val="none" w:sz="0" w:space="0" w:color="auto"/>
                <w:bottom w:val="none" w:sz="0" w:space="0" w:color="auto"/>
                <w:right w:val="none" w:sz="0" w:space="0" w:color="auto"/>
              </w:divBdr>
            </w:div>
          </w:divsChild>
        </w:div>
        <w:div w:id="194543138">
          <w:marLeft w:val="0"/>
          <w:marRight w:val="0"/>
          <w:marTop w:val="0"/>
          <w:marBottom w:val="0"/>
          <w:divBdr>
            <w:top w:val="none" w:sz="0" w:space="0" w:color="auto"/>
            <w:left w:val="none" w:sz="0" w:space="0" w:color="auto"/>
            <w:bottom w:val="none" w:sz="0" w:space="0" w:color="auto"/>
            <w:right w:val="none" w:sz="0" w:space="0" w:color="auto"/>
          </w:divBdr>
          <w:divsChild>
            <w:div w:id="598102279">
              <w:marLeft w:val="0"/>
              <w:marRight w:val="0"/>
              <w:marTop w:val="0"/>
              <w:marBottom w:val="0"/>
              <w:divBdr>
                <w:top w:val="none" w:sz="0" w:space="0" w:color="auto"/>
                <w:left w:val="none" w:sz="0" w:space="0" w:color="auto"/>
                <w:bottom w:val="none" w:sz="0" w:space="0" w:color="auto"/>
                <w:right w:val="none" w:sz="0" w:space="0" w:color="auto"/>
              </w:divBdr>
            </w:div>
          </w:divsChild>
        </w:div>
        <w:div w:id="234510680">
          <w:marLeft w:val="0"/>
          <w:marRight w:val="0"/>
          <w:marTop w:val="0"/>
          <w:marBottom w:val="0"/>
          <w:divBdr>
            <w:top w:val="none" w:sz="0" w:space="0" w:color="auto"/>
            <w:left w:val="none" w:sz="0" w:space="0" w:color="auto"/>
            <w:bottom w:val="none" w:sz="0" w:space="0" w:color="auto"/>
            <w:right w:val="none" w:sz="0" w:space="0" w:color="auto"/>
          </w:divBdr>
          <w:divsChild>
            <w:div w:id="1270743617">
              <w:marLeft w:val="0"/>
              <w:marRight w:val="0"/>
              <w:marTop w:val="0"/>
              <w:marBottom w:val="0"/>
              <w:divBdr>
                <w:top w:val="none" w:sz="0" w:space="0" w:color="auto"/>
                <w:left w:val="none" w:sz="0" w:space="0" w:color="auto"/>
                <w:bottom w:val="none" w:sz="0" w:space="0" w:color="auto"/>
                <w:right w:val="none" w:sz="0" w:space="0" w:color="auto"/>
              </w:divBdr>
            </w:div>
          </w:divsChild>
        </w:div>
        <w:div w:id="257181404">
          <w:marLeft w:val="0"/>
          <w:marRight w:val="0"/>
          <w:marTop w:val="0"/>
          <w:marBottom w:val="0"/>
          <w:divBdr>
            <w:top w:val="none" w:sz="0" w:space="0" w:color="auto"/>
            <w:left w:val="none" w:sz="0" w:space="0" w:color="auto"/>
            <w:bottom w:val="none" w:sz="0" w:space="0" w:color="auto"/>
            <w:right w:val="none" w:sz="0" w:space="0" w:color="auto"/>
          </w:divBdr>
          <w:divsChild>
            <w:div w:id="1779179246">
              <w:marLeft w:val="0"/>
              <w:marRight w:val="0"/>
              <w:marTop w:val="0"/>
              <w:marBottom w:val="0"/>
              <w:divBdr>
                <w:top w:val="none" w:sz="0" w:space="0" w:color="auto"/>
                <w:left w:val="none" w:sz="0" w:space="0" w:color="auto"/>
                <w:bottom w:val="none" w:sz="0" w:space="0" w:color="auto"/>
                <w:right w:val="none" w:sz="0" w:space="0" w:color="auto"/>
              </w:divBdr>
            </w:div>
          </w:divsChild>
        </w:div>
        <w:div w:id="265624666">
          <w:marLeft w:val="0"/>
          <w:marRight w:val="0"/>
          <w:marTop w:val="0"/>
          <w:marBottom w:val="0"/>
          <w:divBdr>
            <w:top w:val="none" w:sz="0" w:space="0" w:color="auto"/>
            <w:left w:val="none" w:sz="0" w:space="0" w:color="auto"/>
            <w:bottom w:val="none" w:sz="0" w:space="0" w:color="auto"/>
            <w:right w:val="none" w:sz="0" w:space="0" w:color="auto"/>
          </w:divBdr>
          <w:divsChild>
            <w:div w:id="1194419024">
              <w:marLeft w:val="0"/>
              <w:marRight w:val="0"/>
              <w:marTop w:val="0"/>
              <w:marBottom w:val="0"/>
              <w:divBdr>
                <w:top w:val="none" w:sz="0" w:space="0" w:color="auto"/>
                <w:left w:val="none" w:sz="0" w:space="0" w:color="auto"/>
                <w:bottom w:val="none" w:sz="0" w:space="0" w:color="auto"/>
                <w:right w:val="none" w:sz="0" w:space="0" w:color="auto"/>
              </w:divBdr>
            </w:div>
          </w:divsChild>
        </w:div>
        <w:div w:id="282080385">
          <w:marLeft w:val="0"/>
          <w:marRight w:val="0"/>
          <w:marTop w:val="0"/>
          <w:marBottom w:val="0"/>
          <w:divBdr>
            <w:top w:val="none" w:sz="0" w:space="0" w:color="auto"/>
            <w:left w:val="none" w:sz="0" w:space="0" w:color="auto"/>
            <w:bottom w:val="none" w:sz="0" w:space="0" w:color="auto"/>
            <w:right w:val="none" w:sz="0" w:space="0" w:color="auto"/>
          </w:divBdr>
          <w:divsChild>
            <w:div w:id="1028916034">
              <w:marLeft w:val="0"/>
              <w:marRight w:val="0"/>
              <w:marTop w:val="0"/>
              <w:marBottom w:val="0"/>
              <w:divBdr>
                <w:top w:val="none" w:sz="0" w:space="0" w:color="auto"/>
                <w:left w:val="none" w:sz="0" w:space="0" w:color="auto"/>
                <w:bottom w:val="none" w:sz="0" w:space="0" w:color="auto"/>
                <w:right w:val="none" w:sz="0" w:space="0" w:color="auto"/>
              </w:divBdr>
            </w:div>
          </w:divsChild>
        </w:div>
        <w:div w:id="294649896">
          <w:marLeft w:val="0"/>
          <w:marRight w:val="0"/>
          <w:marTop w:val="0"/>
          <w:marBottom w:val="0"/>
          <w:divBdr>
            <w:top w:val="none" w:sz="0" w:space="0" w:color="auto"/>
            <w:left w:val="none" w:sz="0" w:space="0" w:color="auto"/>
            <w:bottom w:val="none" w:sz="0" w:space="0" w:color="auto"/>
            <w:right w:val="none" w:sz="0" w:space="0" w:color="auto"/>
          </w:divBdr>
          <w:divsChild>
            <w:div w:id="1933776938">
              <w:marLeft w:val="0"/>
              <w:marRight w:val="0"/>
              <w:marTop w:val="0"/>
              <w:marBottom w:val="0"/>
              <w:divBdr>
                <w:top w:val="none" w:sz="0" w:space="0" w:color="auto"/>
                <w:left w:val="none" w:sz="0" w:space="0" w:color="auto"/>
                <w:bottom w:val="none" w:sz="0" w:space="0" w:color="auto"/>
                <w:right w:val="none" w:sz="0" w:space="0" w:color="auto"/>
              </w:divBdr>
            </w:div>
          </w:divsChild>
        </w:div>
        <w:div w:id="296953565">
          <w:marLeft w:val="0"/>
          <w:marRight w:val="0"/>
          <w:marTop w:val="0"/>
          <w:marBottom w:val="0"/>
          <w:divBdr>
            <w:top w:val="none" w:sz="0" w:space="0" w:color="auto"/>
            <w:left w:val="none" w:sz="0" w:space="0" w:color="auto"/>
            <w:bottom w:val="none" w:sz="0" w:space="0" w:color="auto"/>
            <w:right w:val="none" w:sz="0" w:space="0" w:color="auto"/>
          </w:divBdr>
          <w:divsChild>
            <w:div w:id="875507809">
              <w:marLeft w:val="0"/>
              <w:marRight w:val="0"/>
              <w:marTop w:val="0"/>
              <w:marBottom w:val="0"/>
              <w:divBdr>
                <w:top w:val="none" w:sz="0" w:space="0" w:color="auto"/>
                <w:left w:val="none" w:sz="0" w:space="0" w:color="auto"/>
                <w:bottom w:val="none" w:sz="0" w:space="0" w:color="auto"/>
                <w:right w:val="none" w:sz="0" w:space="0" w:color="auto"/>
              </w:divBdr>
            </w:div>
          </w:divsChild>
        </w:div>
        <w:div w:id="338703574">
          <w:marLeft w:val="0"/>
          <w:marRight w:val="0"/>
          <w:marTop w:val="0"/>
          <w:marBottom w:val="0"/>
          <w:divBdr>
            <w:top w:val="none" w:sz="0" w:space="0" w:color="auto"/>
            <w:left w:val="none" w:sz="0" w:space="0" w:color="auto"/>
            <w:bottom w:val="none" w:sz="0" w:space="0" w:color="auto"/>
            <w:right w:val="none" w:sz="0" w:space="0" w:color="auto"/>
          </w:divBdr>
          <w:divsChild>
            <w:div w:id="1988237931">
              <w:marLeft w:val="0"/>
              <w:marRight w:val="0"/>
              <w:marTop w:val="0"/>
              <w:marBottom w:val="0"/>
              <w:divBdr>
                <w:top w:val="none" w:sz="0" w:space="0" w:color="auto"/>
                <w:left w:val="none" w:sz="0" w:space="0" w:color="auto"/>
                <w:bottom w:val="none" w:sz="0" w:space="0" w:color="auto"/>
                <w:right w:val="none" w:sz="0" w:space="0" w:color="auto"/>
              </w:divBdr>
            </w:div>
          </w:divsChild>
        </w:div>
        <w:div w:id="342439163">
          <w:marLeft w:val="0"/>
          <w:marRight w:val="0"/>
          <w:marTop w:val="0"/>
          <w:marBottom w:val="0"/>
          <w:divBdr>
            <w:top w:val="none" w:sz="0" w:space="0" w:color="auto"/>
            <w:left w:val="none" w:sz="0" w:space="0" w:color="auto"/>
            <w:bottom w:val="none" w:sz="0" w:space="0" w:color="auto"/>
            <w:right w:val="none" w:sz="0" w:space="0" w:color="auto"/>
          </w:divBdr>
          <w:divsChild>
            <w:div w:id="123158783">
              <w:marLeft w:val="0"/>
              <w:marRight w:val="0"/>
              <w:marTop w:val="0"/>
              <w:marBottom w:val="0"/>
              <w:divBdr>
                <w:top w:val="none" w:sz="0" w:space="0" w:color="auto"/>
                <w:left w:val="none" w:sz="0" w:space="0" w:color="auto"/>
                <w:bottom w:val="none" w:sz="0" w:space="0" w:color="auto"/>
                <w:right w:val="none" w:sz="0" w:space="0" w:color="auto"/>
              </w:divBdr>
            </w:div>
          </w:divsChild>
        </w:div>
        <w:div w:id="344013647">
          <w:marLeft w:val="0"/>
          <w:marRight w:val="0"/>
          <w:marTop w:val="0"/>
          <w:marBottom w:val="0"/>
          <w:divBdr>
            <w:top w:val="none" w:sz="0" w:space="0" w:color="auto"/>
            <w:left w:val="none" w:sz="0" w:space="0" w:color="auto"/>
            <w:bottom w:val="none" w:sz="0" w:space="0" w:color="auto"/>
            <w:right w:val="none" w:sz="0" w:space="0" w:color="auto"/>
          </w:divBdr>
          <w:divsChild>
            <w:div w:id="507332720">
              <w:marLeft w:val="0"/>
              <w:marRight w:val="0"/>
              <w:marTop w:val="0"/>
              <w:marBottom w:val="0"/>
              <w:divBdr>
                <w:top w:val="none" w:sz="0" w:space="0" w:color="auto"/>
                <w:left w:val="none" w:sz="0" w:space="0" w:color="auto"/>
                <w:bottom w:val="none" w:sz="0" w:space="0" w:color="auto"/>
                <w:right w:val="none" w:sz="0" w:space="0" w:color="auto"/>
              </w:divBdr>
            </w:div>
          </w:divsChild>
        </w:div>
        <w:div w:id="348525209">
          <w:marLeft w:val="0"/>
          <w:marRight w:val="0"/>
          <w:marTop w:val="0"/>
          <w:marBottom w:val="0"/>
          <w:divBdr>
            <w:top w:val="none" w:sz="0" w:space="0" w:color="auto"/>
            <w:left w:val="none" w:sz="0" w:space="0" w:color="auto"/>
            <w:bottom w:val="none" w:sz="0" w:space="0" w:color="auto"/>
            <w:right w:val="none" w:sz="0" w:space="0" w:color="auto"/>
          </w:divBdr>
          <w:divsChild>
            <w:div w:id="1160078517">
              <w:marLeft w:val="0"/>
              <w:marRight w:val="0"/>
              <w:marTop w:val="0"/>
              <w:marBottom w:val="0"/>
              <w:divBdr>
                <w:top w:val="none" w:sz="0" w:space="0" w:color="auto"/>
                <w:left w:val="none" w:sz="0" w:space="0" w:color="auto"/>
                <w:bottom w:val="none" w:sz="0" w:space="0" w:color="auto"/>
                <w:right w:val="none" w:sz="0" w:space="0" w:color="auto"/>
              </w:divBdr>
            </w:div>
          </w:divsChild>
        </w:div>
        <w:div w:id="355740343">
          <w:marLeft w:val="0"/>
          <w:marRight w:val="0"/>
          <w:marTop w:val="0"/>
          <w:marBottom w:val="0"/>
          <w:divBdr>
            <w:top w:val="none" w:sz="0" w:space="0" w:color="auto"/>
            <w:left w:val="none" w:sz="0" w:space="0" w:color="auto"/>
            <w:bottom w:val="none" w:sz="0" w:space="0" w:color="auto"/>
            <w:right w:val="none" w:sz="0" w:space="0" w:color="auto"/>
          </w:divBdr>
          <w:divsChild>
            <w:div w:id="489951871">
              <w:marLeft w:val="0"/>
              <w:marRight w:val="0"/>
              <w:marTop w:val="0"/>
              <w:marBottom w:val="0"/>
              <w:divBdr>
                <w:top w:val="none" w:sz="0" w:space="0" w:color="auto"/>
                <w:left w:val="none" w:sz="0" w:space="0" w:color="auto"/>
                <w:bottom w:val="none" w:sz="0" w:space="0" w:color="auto"/>
                <w:right w:val="none" w:sz="0" w:space="0" w:color="auto"/>
              </w:divBdr>
            </w:div>
          </w:divsChild>
        </w:div>
        <w:div w:id="405224265">
          <w:marLeft w:val="0"/>
          <w:marRight w:val="0"/>
          <w:marTop w:val="0"/>
          <w:marBottom w:val="0"/>
          <w:divBdr>
            <w:top w:val="none" w:sz="0" w:space="0" w:color="auto"/>
            <w:left w:val="none" w:sz="0" w:space="0" w:color="auto"/>
            <w:bottom w:val="none" w:sz="0" w:space="0" w:color="auto"/>
            <w:right w:val="none" w:sz="0" w:space="0" w:color="auto"/>
          </w:divBdr>
          <w:divsChild>
            <w:div w:id="996693639">
              <w:marLeft w:val="0"/>
              <w:marRight w:val="0"/>
              <w:marTop w:val="0"/>
              <w:marBottom w:val="0"/>
              <w:divBdr>
                <w:top w:val="none" w:sz="0" w:space="0" w:color="auto"/>
                <w:left w:val="none" w:sz="0" w:space="0" w:color="auto"/>
                <w:bottom w:val="none" w:sz="0" w:space="0" w:color="auto"/>
                <w:right w:val="none" w:sz="0" w:space="0" w:color="auto"/>
              </w:divBdr>
            </w:div>
          </w:divsChild>
        </w:div>
        <w:div w:id="418792301">
          <w:marLeft w:val="0"/>
          <w:marRight w:val="0"/>
          <w:marTop w:val="0"/>
          <w:marBottom w:val="0"/>
          <w:divBdr>
            <w:top w:val="none" w:sz="0" w:space="0" w:color="auto"/>
            <w:left w:val="none" w:sz="0" w:space="0" w:color="auto"/>
            <w:bottom w:val="none" w:sz="0" w:space="0" w:color="auto"/>
            <w:right w:val="none" w:sz="0" w:space="0" w:color="auto"/>
          </w:divBdr>
          <w:divsChild>
            <w:div w:id="109445377">
              <w:marLeft w:val="0"/>
              <w:marRight w:val="0"/>
              <w:marTop w:val="0"/>
              <w:marBottom w:val="0"/>
              <w:divBdr>
                <w:top w:val="none" w:sz="0" w:space="0" w:color="auto"/>
                <w:left w:val="none" w:sz="0" w:space="0" w:color="auto"/>
                <w:bottom w:val="none" w:sz="0" w:space="0" w:color="auto"/>
                <w:right w:val="none" w:sz="0" w:space="0" w:color="auto"/>
              </w:divBdr>
            </w:div>
          </w:divsChild>
        </w:div>
        <w:div w:id="437212284">
          <w:marLeft w:val="0"/>
          <w:marRight w:val="0"/>
          <w:marTop w:val="0"/>
          <w:marBottom w:val="0"/>
          <w:divBdr>
            <w:top w:val="none" w:sz="0" w:space="0" w:color="auto"/>
            <w:left w:val="none" w:sz="0" w:space="0" w:color="auto"/>
            <w:bottom w:val="none" w:sz="0" w:space="0" w:color="auto"/>
            <w:right w:val="none" w:sz="0" w:space="0" w:color="auto"/>
          </w:divBdr>
          <w:divsChild>
            <w:div w:id="377897515">
              <w:marLeft w:val="0"/>
              <w:marRight w:val="0"/>
              <w:marTop w:val="0"/>
              <w:marBottom w:val="0"/>
              <w:divBdr>
                <w:top w:val="none" w:sz="0" w:space="0" w:color="auto"/>
                <w:left w:val="none" w:sz="0" w:space="0" w:color="auto"/>
                <w:bottom w:val="none" w:sz="0" w:space="0" w:color="auto"/>
                <w:right w:val="none" w:sz="0" w:space="0" w:color="auto"/>
              </w:divBdr>
            </w:div>
          </w:divsChild>
        </w:div>
        <w:div w:id="438379951">
          <w:marLeft w:val="0"/>
          <w:marRight w:val="0"/>
          <w:marTop w:val="0"/>
          <w:marBottom w:val="0"/>
          <w:divBdr>
            <w:top w:val="none" w:sz="0" w:space="0" w:color="auto"/>
            <w:left w:val="none" w:sz="0" w:space="0" w:color="auto"/>
            <w:bottom w:val="none" w:sz="0" w:space="0" w:color="auto"/>
            <w:right w:val="none" w:sz="0" w:space="0" w:color="auto"/>
          </w:divBdr>
          <w:divsChild>
            <w:div w:id="513035403">
              <w:marLeft w:val="0"/>
              <w:marRight w:val="0"/>
              <w:marTop w:val="0"/>
              <w:marBottom w:val="0"/>
              <w:divBdr>
                <w:top w:val="none" w:sz="0" w:space="0" w:color="auto"/>
                <w:left w:val="none" w:sz="0" w:space="0" w:color="auto"/>
                <w:bottom w:val="none" w:sz="0" w:space="0" w:color="auto"/>
                <w:right w:val="none" w:sz="0" w:space="0" w:color="auto"/>
              </w:divBdr>
            </w:div>
          </w:divsChild>
        </w:div>
        <w:div w:id="467238370">
          <w:marLeft w:val="0"/>
          <w:marRight w:val="0"/>
          <w:marTop w:val="0"/>
          <w:marBottom w:val="0"/>
          <w:divBdr>
            <w:top w:val="none" w:sz="0" w:space="0" w:color="auto"/>
            <w:left w:val="none" w:sz="0" w:space="0" w:color="auto"/>
            <w:bottom w:val="none" w:sz="0" w:space="0" w:color="auto"/>
            <w:right w:val="none" w:sz="0" w:space="0" w:color="auto"/>
          </w:divBdr>
          <w:divsChild>
            <w:div w:id="1550533841">
              <w:marLeft w:val="0"/>
              <w:marRight w:val="0"/>
              <w:marTop w:val="0"/>
              <w:marBottom w:val="0"/>
              <w:divBdr>
                <w:top w:val="none" w:sz="0" w:space="0" w:color="auto"/>
                <w:left w:val="none" w:sz="0" w:space="0" w:color="auto"/>
                <w:bottom w:val="none" w:sz="0" w:space="0" w:color="auto"/>
                <w:right w:val="none" w:sz="0" w:space="0" w:color="auto"/>
              </w:divBdr>
            </w:div>
          </w:divsChild>
        </w:div>
        <w:div w:id="469133614">
          <w:marLeft w:val="0"/>
          <w:marRight w:val="0"/>
          <w:marTop w:val="0"/>
          <w:marBottom w:val="0"/>
          <w:divBdr>
            <w:top w:val="none" w:sz="0" w:space="0" w:color="auto"/>
            <w:left w:val="none" w:sz="0" w:space="0" w:color="auto"/>
            <w:bottom w:val="none" w:sz="0" w:space="0" w:color="auto"/>
            <w:right w:val="none" w:sz="0" w:space="0" w:color="auto"/>
          </w:divBdr>
          <w:divsChild>
            <w:div w:id="1926068884">
              <w:marLeft w:val="0"/>
              <w:marRight w:val="0"/>
              <w:marTop w:val="0"/>
              <w:marBottom w:val="0"/>
              <w:divBdr>
                <w:top w:val="none" w:sz="0" w:space="0" w:color="auto"/>
                <w:left w:val="none" w:sz="0" w:space="0" w:color="auto"/>
                <w:bottom w:val="none" w:sz="0" w:space="0" w:color="auto"/>
                <w:right w:val="none" w:sz="0" w:space="0" w:color="auto"/>
              </w:divBdr>
            </w:div>
          </w:divsChild>
        </w:div>
        <w:div w:id="470830749">
          <w:marLeft w:val="0"/>
          <w:marRight w:val="0"/>
          <w:marTop w:val="0"/>
          <w:marBottom w:val="0"/>
          <w:divBdr>
            <w:top w:val="none" w:sz="0" w:space="0" w:color="auto"/>
            <w:left w:val="none" w:sz="0" w:space="0" w:color="auto"/>
            <w:bottom w:val="none" w:sz="0" w:space="0" w:color="auto"/>
            <w:right w:val="none" w:sz="0" w:space="0" w:color="auto"/>
          </w:divBdr>
          <w:divsChild>
            <w:div w:id="517624185">
              <w:marLeft w:val="0"/>
              <w:marRight w:val="0"/>
              <w:marTop w:val="0"/>
              <w:marBottom w:val="0"/>
              <w:divBdr>
                <w:top w:val="none" w:sz="0" w:space="0" w:color="auto"/>
                <w:left w:val="none" w:sz="0" w:space="0" w:color="auto"/>
                <w:bottom w:val="none" w:sz="0" w:space="0" w:color="auto"/>
                <w:right w:val="none" w:sz="0" w:space="0" w:color="auto"/>
              </w:divBdr>
            </w:div>
          </w:divsChild>
        </w:div>
        <w:div w:id="554007309">
          <w:marLeft w:val="0"/>
          <w:marRight w:val="0"/>
          <w:marTop w:val="0"/>
          <w:marBottom w:val="0"/>
          <w:divBdr>
            <w:top w:val="none" w:sz="0" w:space="0" w:color="auto"/>
            <w:left w:val="none" w:sz="0" w:space="0" w:color="auto"/>
            <w:bottom w:val="none" w:sz="0" w:space="0" w:color="auto"/>
            <w:right w:val="none" w:sz="0" w:space="0" w:color="auto"/>
          </w:divBdr>
          <w:divsChild>
            <w:div w:id="90443588">
              <w:marLeft w:val="0"/>
              <w:marRight w:val="0"/>
              <w:marTop w:val="0"/>
              <w:marBottom w:val="0"/>
              <w:divBdr>
                <w:top w:val="none" w:sz="0" w:space="0" w:color="auto"/>
                <w:left w:val="none" w:sz="0" w:space="0" w:color="auto"/>
                <w:bottom w:val="none" w:sz="0" w:space="0" w:color="auto"/>
                <w:right w:val="none" w:sz="0" w:space="0" w:color="auto"/>
              </w:divBdr>
            </w:div>
          </w:divsChild>
        </w:div>
        <w:div w:id="555703859">
          <w:marLeft w:val="0"/>
          <w:marRight w:val="0"/>
          <w:marTop w:val="0"/>
          <w:marBottom w:val="0"/>
          <w:divBdr>
            <w:top w:val="none" w:sz="0" w:space="0" w:color="auto"/>
            <w:left w:val="none" w:sz="0" w:space="0" w:color="auto"/>
            <w:bottom w:val="none" w:sz="0" w:space="0" w:color="auto"/>
            <w:right w:val="none" w:sz="0" w:space="0" w:color="auto"/>
          </w:divBdr>
          <w:divsChild>
            <w:div w:id="199586785">
              <w:marLeft w:val="0"/>
              <w:marRight w:val="0"/>
              <w:marTop w:val="0"/>
              <w:marBottom w:val="0"/>
              <w:divBdr>
                <w:top w:val="none" w:sz="0" w:space="0" w:color="auto"/>
                <w:left w:val="none" w:sz="0" w:space="0" w:color="auto"/>
                <w:bottom w:val="none" w:sz="0" w:space="0" w:color="auto"/>
                <w:right w:val="none" w:sz="0" w:space="0" w:color="auto"/>
              </w:divBdr>
            </w:div>
          </w:divsChild>
        </w:div>
        <w:div w:id="561409801">
          <w:marLeft w:val="0"/>
          <w:marRight w:val="0"/>
          <w:marTop w:val="0"/>
          <w:marBottom w:val="0"/>
          <w:divBdr>
            <w:top w:val="none" w:sz="0" w:space="0" w:color="auto"/>
            <w:left w:val="none" w:sz="0" w:space="0" w:color="auto"/>
            <w:bottom w:val="none" w:sz="0" w:space="0" w:color="auto"/>
            <w:right w:val="none" w:sz="0" w:space="0" w:color="auto"/>
          </w:divBdr>
          <w:divsChild>
            <w:div w:id="1861628405">
              <w:marLeft w:val="0"/>
              <w:marRight w:val="0"/>
              <w:marTop w:val="0"/>
              <w:marBottom w:val="0"/>
              <w:divBdr>
                <w:top w:val="none" w:sz="0" w:space="0" w:color="auto"/>
                <w:left w:val="none" w:sz="0" w:space="0" w:color="auto"/>
                <w:bottom w:val="none" w:sz="0" w:space="0" w:color="auto"/>
                <w:right w:val="none" w:sz="0" w:space="0" w:color="auto"/>
              </w:divBdr>
            </w:div>
          </w:divsChild>
        </w:div>
        <w:div w:id="566185792">
          <w:marLeft w:val="0"/>
          <w:marRight w:val="0"/>
          <w:marTop w:val="0"/>
          <w:marBottom w:val="0"/>
          <w:divBdr>
            <w:top w:val="none" w:sz="0" w:space="0" w:color="auto"/>
            <w:left w:val="none" w:sz="0" w:space="0" w:color="auto"/>
            <w:bottom w:val="none" w:sz="0" w:space="0" w:color="auto"/>
            <w:right w:val="none" w:sz="0" w:space="0" w:color="auto"/>
          </w:divBdr>
          <w:divsChild>
            <w:div w:id="826286864">
              <w:marLeft w:val="0"/>
              <w:marRight w:val="0"/>
              <w:marTop w:val="0"/>
              <w:marBottom w:val="0"/>
              <w:divBdr>
                <w:top w:val="none" w:sz="0" w:space="0" w:color="auto"/>
                <w:left w:val="none" w:sz="0" w:space="0" w:color="auto"/>
                <w:bottom w:val="none" w:sz="0" w:space="0" w:color="auto"/>
                <w:right w:val="none" w:sz="0" w:space="0" w:color="auto"/>
              </w:divBdr>
            </w:div>
          </w:divsChild>
        </w:div>
        <w:div w:id="567692923">
          <w:marLeft w:val="0"/>
          <w:marRight w:val="0"/>
          <w:marTop w:val="0"/>
          <w:marBottom w:val="0"/>
          <w:divBdr>
            <w:top w:val="none" w:sz="0" w:space="0" w:color="auto"/>
            <w:left w:val="none" w:sz="0" w:space="0" w:color="auto"/>
            <w:bottom w:val="none" w:sz="0" w:space="0" w:color="auto"/>
            <w:right w:val="none" w:sz="0" w:space="0" w:color="auto"/>
          </w:divBdr>
          <w:divsChild>
            <w:div w:id="1453865125">
              <w:marLeft w:val="0"/>
              <w:marRight w:val="0"/>
              <w:marTop w:val="0"/>
              <w:marBottom w:val="0"/>
              <w:divBdr>
                <w:top w:val="none" w:sz="0" w:space="0" w:color="auto"/>
                <w:left w:val="none" w:sz="0" w:space="0" w:color="auto"/>
                <w:bottom w:val="none" w:sz="0" w:space="0" w:color="auto"/>
                <w:right w:val="none" w:sz="0" w:space="0" w:color="auto"/>
              </w:divBdr>
            </w:div>
          </w:divsChild>
        </w:div>
        <w:div w:id="574049181">
          <w:marLeft w:val="0"/>
          <w:marRight w:val="0"/>
          <w:marTop w:val="0"/>
          <w:marBottom w:val="0"/>
          <w:divBdr>
            <w:top w:val="none" w:sz="0" w:space="0" w:color="auto"/>
            <w:left w:val="none" w:sz="0" w:space="0" w:color="auto"/>
            <w:bottom w:val="none" w:sz="0" w:space="0" w:color="auto"/>
            <w:right w:val="none" w:sz="0" w:space="0" w:color="auto"/>
          </w:divBdr>
          <w:divsChild>
            <w:div w:id="1223641661">
              <w:marLeft w:val="0"/>
              <w:marRight w:val="0"/>
              <w:marTop w:val="0"/>
              <w:marBottom w:val="0"/>
              <w:divBdr>
                <w:top w:val="none" w:sz="0" w:space="0" w:color="auto"/>
                <w:left w:val="none" w:sz="0" w:space="0" w:color="auto"/>
                <w:bottom w:val="none" w:sz="0" w:space="0" w:color="auto"/>
                <w:right w:val="none" w:sz="0" w:space="0" w:color="auto"/>
              </w:divBdr>
            </w:div>
          </w:divsChild>
        </w:div>
        <w:div w:id="584460392">
          <w:marLeft w:val="0"/>
          <w:marRight w:val="0"/>
          <w:marTop w:val="0"/>
          <w:marBottom w:val="0"/>
          <w:divBdr>
            <w:top w:val="none" w:sz="0" w:space="0" w:color="auto"/>
            <w:left w:val="none" w:sz="0" w:space="0" w:color="auto"/>
            <w:bottom w:val="none" w:sz="0" w:space="0" w:color="auto"/>
            <w:right w:val="none" w:sz="0" w:space="0" w:color="auto"/>
          </w:divBdr>
          <w:divsChild>
            <w:div w:id="1323894905">
              <w:marLeft w:val="0"/>
              <w:marRight w:val="0"/>
              <w:marTop w:val="0"/>
              <w:marBottom w:val="0"/>
              <w:divBdr>
                <w:top w:val="none" w:sz="0" w:space="0" w:color="auto"/>
                <w:left w:val="none" w:sz="0" w:space="0" w:color="auto"/>
                <w:bottom w:val="none" w:sz="0" w:space="0" w:color="auto"/>
                <w:right w:val="none" w:sz="0" w:space="0" w:color="auto"/>
              </w:divBdr>
            </w:div>
          </w:divsChild>
        </w:div>
        <w:div w:id="604114600">
          <w:marLeft w:val="0"/>
          <w:marRight w:val="0"/>
          <w:marTop w:val="0"/>
          <w:marBottom w:val="0"/>
          <w:divBdr>
            <w:top w:val="none" w:sz="0" w:space="0" w:color="auto"/>
            <w:left w:val="none" w:sz="0" w:space="0" w:color="auto"/>
            <w:bottom w:val="none" w:sz="0" w:space="0" w:color="auto"/>
            <w:right w:val="none" w:sz="0" w:space="0" w:color="auto"/>
          </w:divBdr>
          <w:divsChild>
            <w:div w:id="946429789">
              <w:marLeft w:val="0"/>
              <w:marRight w:val="0"/>
              <w:marTop w:val="0"/>
              <w:marBottom w:val="0"/>
              <w:divBdr>
                <w:top w:val="none" w:sz="0" w:space="0" w:color="auto"/>
                <w:left w:val="none" w:sz="0" w:space="0" w:color="auto"/>
                <w:bottom w:val="none" w:sz="0" w:space="0" w:color="auto"/>
                <w:right w:val="none" w:sz="0" w:space="0" w:color="auto"/>
              </w:divBdr>
            </w:div>
          </w:divsChild>
        </w:div>
        <w:div w:id="634919358">
          <w:marLeft w:val="0"/>
          <w:marRight w:val="0"/>
          <w:marTop w:val="0"/>
          <w:marBottom w:val="0"/>
          <w:divBdr>
            <w:top w:val="none" w:sz="0" w:space="0" w:color="auto"/>
            <w:left w:val="none" w:sz="0" w:space="0" w:color="auto"/>
            <w:bottom w:val="none" w:sz="0" w:space="0" w:color="auto"/>
            <w:right w:val="none" w:sz="0" w:space="0" w:color="auto"/>
          </w:divBdr>
          <w:divsChild>
            <w:div w:id="1403065023">
              <w:marLeft w:val="0"/>
              <w:marRight w:val="0"/>
              <w:marTop w:val="0"/>
              <w:marBottom w:val="0"/>
              <w:divBdr>
                <w:top w:val="none" w:sz="0" w:space="0" w:color="auto"/>
                <w:left w:val="none" w:sz="0" w:space="0" w:color="auto"/>
                <w:bottom w:val="none" w:sz="0" w:space="0" w:color="auto"/>
                <w:right w:val="none" w:sz="0" w:space="0" w:color="auto"/>
              </w:divBdr>
            </w:div>
          </w:divsChild>
        </w:div>
        <w:div w:id="648094460">
          <w:marLeft w:val="0"/>
          <w:marRight w:val="0"/>
          <w:marTop w:val="0"/>
          <w:marBottom w:val="0"/>
          <w:divBdr>
            <w:top w:val="none" w:sz="0" w:space="0" w:color="auto"/>
            <w:left w:val="none" w:sz="0" w:space="0" w:color="auto"/>
            <w:bottom w:val="none" w:sz="0" w:space="0" w:color="auto"/>
            <w:right w:val="none" w:sz="0" w:space="0" w:color="auto"/>
          </w:divBdr>
          <w:divsChild>
            <w:div w:id="118111084">
              <w:marLeft w:val="0"/>
              <w:marRight w:val="0"/>
              <w:marTop w:val="0"/>
              <w:marBottom w:val="0"/>
              <w:divBdr>
                <w:top w:val="none" w:sz="0" w:space="0" w:color="auto"/>
                <w:left w:val="none" w:sz="0" w:space="0" w:color="auto"/>
                <w:bottom w:val="none" w:sz="0" w:space="0" w:color="auto"/>
                <w:right w:val="none" w:sz="0" w:space="0" w:color="auto"/>
              </w:divBdr>
            </w:div>
          </w:divsChild>
        </w:div>
        <w:div w:id="668797012">
          <w:marLeft w:val="0"/>
          <w:marRight w:val="0"/>
          <w:marTop w:val="0"/>
          <w:marBottom w:val="0"/>
          <w:divBdr>
            <w:top w:val="none" w:sz="0" w:space="0" w:color="auto"/>
            <w:left w:val="none" w:sz="0" w:space="0" w:color="auto"/>
            <w:bottom w:val="none" w:sz="0" w:space="0" w:color="auto"/>
            <w:right w:val="none" w:sz="0" w:space="0" w:color="auto"/>
          </w:divBdr>
          <w:divsChild>
            <w:div w:id="783695974">
              <w:marLeft w:val="0"/>
              <w:marRight w:val="0"/>
              <w:marTop w:val="0"/>
              <w:marBottom w:val="0"/>
              <w:divBdr>
                <w:top w:val="none" w:sz="0" w:space="0" w:color="auto"/>
                <w:left w:val="none" w:sz="0" w:space="0" w:color="auto"/>
                <w:bottom w:val="none" w:sz="0" w:space="0" w:color="auto"/>
                <w:right w:val="none" w:sz="0" w:space="0" w:color="auto"/>
              </w:divBdr>
            </w:div>
          </w:divsChild>
        </w:div>
        <w:div w:id="679115841">
          <w:marLeft w:val="0"/>
          <w:marRight w:val="0"/>
          <w:marTop w:val="0"/>
          <w:marBottom w:val="0"/>
          <w:divBdr>
            <w:top w:val="none" w:sz="0" w:space="0" w:color="auto"/>
            <w:left w:val="none" w:sz="0" w:space="0" w:color="auto"/>
            <w:bottom w:val="none" w:sz="0" w:space="0" w:color="auto"/>
            <w:right w:val="none" w:sz="0" w:space="0" w:color="auto"/>
          </w:divBdr>
          <w:divsChild>
            <w:div w:id="1794127129">
              <w:marLeft w:val="0"/>
              <w:marRight w:val="0"/>
              <w:marTop w:val="0"/>
              <w:marBottom w:val="0"/>
              <w:divBdr>
                <w:top w:val="none" w:sz="0" w:space="0" w:color="auto"/>
                <w:left w:val="none" w:sz="0" w:space="0" w:color="auto"/>
                <w:bottom w:val="none" w:sz="0" w:space="0" w:color="auto"/>
                <w:right w:val="none" w:sz="0" w:space="0" w:color="auto"/>
              </w:divBdr>
            </w:div>
          </w:divsChild>
        </w:div>
        <w:div w:id="706419551">
          <w:marLeft w:val="0"/>
          <w:marRight w:val="0"/>
          <w:marTop w:val="0"/>
          <w:marBottom w:val="0"/>
          <w:divBdr>
            <w:top w:val="none" w:sz="0" w:space="0" w:color="auto"/>
            <w:left w:val="none" w:sz="0" w:space="0" w:color="auto"/>
            <w:bottom w:val="none" w:sz="0" w:space="0" w:color="auto"/>
            <w:right w:val="none" w:sz="0" w:space="0" w:color="auto"/>
          </w:divBdr>
          <w:divsChild>
            <w:div w:id="787119604">
              <w:marLeft w:val="0"/>
              <w:marRight w:val="0"/>
              <w:marTop w:val="0"/>
              <w:marBottom w:val="0"/>
              <w:divBdr>
                <w:top w:val="none" w:sz="0" w:space="0" w:color="auto"/>
                <w:left w:val="none" w:sz="0" w:space="0" w:color="auto"/>
                <w:bottom w:val="none" w:sz="0" w:space="0" w:color="auto"/>
                <w:right w:val="none" w:sz="0" w:space="0" w:color="auto"/>
              </w:divBdr>
            </w:div>
          </w:divsChild>
        </w:div>
        <w:div w:id="715470222">
          <w:marLeft w:val="0"/>
          <w:marRight w:val="0"/>
          <w:marTop w:val="0"/>
          <w:marBottom w:val="0"/>
          <w:divBdr>
            <w:top w:val="none" w:sz="0" w:space="0" w:color="auto"/>
            <w:left w:val="none" w:sz="0" w:space="0" w:color="auto"/>
            <w:bottom w:val="none" w:sz="0" w:space="0" w:color="auto"/>
            <w:right w:val="none" w:sz="0" w:space="0" w:color="auto"/>
          </w:divBdr>
          <w:divsChild>
            <w:div w:id="996767530">
              <w:marLeft w:val="0"/>
              <w:marRight w:val="0"/>
              <w:marTop w:val="0"/>
              <w:marBottom w:val="0"/>
              <w:divBdr>
                <w:top w:val="none" w:sz="0" w:space="0" w:color="auto"/>
                <w:left w:val="none" w:sz="0" w:space="0" w:color="auto"/>
                <w:bottom w:val="none" w:sz="0" w:space="0" w:color="auto"/>
                <w:right w:val="none" w:sz="0" w:space="0" w:color="auto"/>
              </w:divBdr>
            </w:div>
          </w:divsChild>
        </w:div>
        <w:div w:id="718480947">
          <w:marLeft w:val="0"/>
          <w:marRight w:val="0"/>
          <w:marTop w:val="0"/>
          <w:marBottom w:val="0"/>
          <w:divBdr>
            <w:top w:val="none" w:sz="0" w:space="0" w:color="auto"/>
            <w:left w:val="none" w:sz="0" w:space="0" w:color="auto"/>
            <w:bottom w:val="none" w:sz="0" w:space="0" w:color="auto"/>
            <w:right w:val="none" w:sz="0" w:space="0" w:color="auto"/>
          </w:divBdr>
          <w:divsChild>
            <w:div w:id="197164315">
              <w:marLeft w:val="0"/>
              <w:marRight w:val="0"/>
              <w:marTop w:val="0"/>
              <w:marBottom w:val="0"/>
              <w:divBdr>
                <w:top w:val="none" w:sz="0" w:space="0" w:color="auto"/>
                <w:left w:val="none" w:sz="0" w:space="0" w:color="auto"/>
                <w:bottom w:val="none" w:sz="0" w:space="0" w:color="auto"/>
                <w:right w:val="none" w:sz="0" w:space="0" w:color="auto"/>
              </w:divBdr>
            </w:div>
          </w:divsChild>
        </w:div>
        <w:div w:id="725490564">
          <w:marLeft w:val="0"/>
          <w:marRight w:val="0"/>
          <w:marTop w:val="0"/>
          <w:marBottom w:val="0"/>
          <w:divBdr>
            <w:top w:val="none" w:sz="0" w:space="0" w:color="auto"/>
            <w:left w:val="none" w:sz="0" w:space="0" w:color="auto"/>
            <w:bottom w:val="none" w:sz="0" w:space="0" w:color="auto"/>
            <w:right w:val="none" w:sz="0" w:space="0" w:color="auto"/>
          </w:divBdr>
          <w:divsChild>
            <w:div w:id="687633177">
              <w:marLeft w:val="0"/>
              <w:marRight w:val="0"/>
              <w:marTop w:val="0"/>
              <w:marBottom w:val="0"/>
              <w:divBdr>
                <w:top w:val="none" w:sz="0" w:space="0" w:color="auto"/>
                <w:left w:val="none" w:sz="0" w:space="0" w:color="auto"/>
                <w:bottom w:val="none" w:sz="0" w:space="0" w:color="auto"/>
                <w:right w:val="none" w:sz="0" w:space="0" w:color="auto"/>
              </w:divBdr>
            </w:div>
          </w:divsChild>
        </w:div>
        <w:div w:id="739059911">
          <w:marLeft w:val="0"/>
          <w:marRight w:val="0"/>
          <w:marTop w:val="0"/>
          <w:marBottom w:val="0"/>
          <w:divBdr>
            <w:top w:val="none" w:sz="0" w:space="0" w:color="auto"/>
            <w:left w:val="none" w:sz="0" w:space="0" w:color="auto"/>
            <w:bottom w:val="none" w:sz="0" w:space="0" w:color="auto"/>
            <w:right w:val="none" w:sz="0" w:space="0" w:color="auto"/>
          </w:divBdr>
          <w:divsChild>
            <w:div w:id="905186426">
              <w:marLeft w:val="0"/>
              <w:marRight w:val="0"/>
              <w:marTop w:val="0"/>
              <w:marBottom w:val="0"/>
              <w:divBdr>
                <w:top w:val="none" w:sz="0" w:space="0" w:color="auto"/>
                <w:left w:val="none" w:sz="0" w:space="0" w:color="auto"/>
                <w:bottom w:val="none" w:sz="0" w:space="0" w:color="auto"/>
                <w:right w:val="none" w:sz="0" w:space="0" w:color="auto"/>
              </w:divBdr>
            </w:div>
          </w:divsChild>
        </w:div>
        <w:div w:id="760612395">
          <w:marLeft w:val="0"/>
          <w:marRight w:val="0"/>
          <w:marTop w:val="0"/>
          <w:marBottom w:val="0"/>
          <w:divBdr>
            <w:top w:val="none" w:sz="0" w:space="0" w:color="auto"/>
            <w:left w:val="none" w:sz="0" w:space="0" w:color="auto"/>
            <w:bottom w:val="none" w:sz="0" w:space="0" w:color="auto"/>
            <w:right w:val="none" w:sz="0" w:space="0" w:color="auto"/>
          </w:divBdr>
          <w:divsChild>
            <w:div w:id="687751627">
              <w:marLeft w:val="0"/>
              <w:marRight w:val="0"/>
              <w:marTop w:val="0"/>
              <w:marBottom w:val="0"/>
              <w:divBdr>
                <w:top w:val="none" w:sz="0" w:space="0" w:color="auto"/>
                <w:left w:val="none" w:sz="0" w:space="0" w:color="auto"/>
                <w:bottom w:val="none" w:sz="0" w:space="0" w:color="auto"/>
                <w:right w:val="none" w:sz="0" w:space="0" w:color="auto"/>
              </w:divBdr>
            </w:div>
          </w:divsChild>
        </w:div>
        <w:div w:id="763378914">
          <w:marLeft w:val="0"/>
          <w:marRight w:val="0"/>
          <w:marTop w:val="0"/>
          <w:marBottom w:val="0"/>
          <w:divBdr>
            <w:top w:val="none" w:sz="0" w:space="0" w:color="auto"/>
            <w:left w:val="none" w:sz="0" w:space="0" w:color="auto"/>
            <w:bottom w:val="none" w:sz="0" w:space="0" w:color="auto"/>
            <w:right w:val="none" w:sz="0" w:space="0" w:color="auto"/>
          </w:divBdr>
          <w:divsChild>
            <w:div w:id="534542489">
              <w:marLeft w:val="0"/>
              <w:marRight w:val="0"/>
              <w:marTop w:val="0"/>
              <w:marBottom w:val="0"/>
              <w:divBdr>
                <w:top w:val="none" w:sz="0" w:space="0" w:color="auto"/>
                <w:left w:val="none" w:sz="0" w:space="0" w:color="auto"/>
                <w:bottom w:val="none" w:sz="0" w:space="0" w:color="auto"/>
                <w:right w:val="none" w:sz="0" w:space="0" w:color="auto"/>
              </w:divBdr>
            </w:div>
          </w:divsChild>
        </w:div>
        <w:div w:id="765922007">
          <w:marLeft w:val="0"/>
          <w:marRight w:val="0"/>
          <w:marTop w:val="0"/>
          <w:marBottom w:val="0"/>
          <w:divBdr>
            <w:top w:val="none" w:sz="0" w:space="0" w:color="auto"/>
            <w:left w:val="none" w:sz="0" w:space="0" w:color="auto"/>
            <w:bottom w:val="none" w:sz="0" w:space="0" w:color="auto"/>
            <w:right w:val="none" w:sz="0" w:space="0" w:color="auto"/>
          </w:divBdr>
          <w:divsChild>
            <w:div w:id="488255773">
              <w:marLeft w:val="0"/>
              <w:marRight w:val="0"/>
              <w:marTop w:val="0"/>
              <w:marBottom w:val="0"/>
              <w:divBdr>
                <w:top w:val="none" w:sz="0" w:space="0" w:color="auto"/>
                <w:left w:val="none" w:sz="0" w:space="0" w:color="auto"/>
                <w:bottom w:val="none" w:sz="0" w:space="0" w:color="auto"/>
                <w:right w:val="none" w:sz="0" w:space="0" w:color="auto"/>
              </w:divBdr>
            </w:div>
          </w:divsChild>
        </w:div>
        <w:div w:id="778374614">
          <w:marLeft w:val="0"/>
          <w:marRight w:val="0"/>
          <w:marTop w:val="0"/>
          <w:marBottom w:val="0"/>
          <w:divBdr>
            <w:top w:val="none" w:sz="0" w:space="0" w:color="auto"/>
            <w:left w:val="none" w:sz="0" w:space="0" w:color="auto"/>
            <w:bottom w:val="none" w:sz="0" w:space="0" w:color="auto"/>
            <w:right w:val="none" w:sz="0" w:space="0" w:color="auto"/>
          </w:divBdr>
          <w:divsChild>
            <w:div w:id="437794597">
              <w:marLeft w:val="0"/>
              <w:marRight w:val="0"/>
              <w:marTop w:val="0"/>
              <w:marBottom w:val="0"/>
              <w:divBdr>
                <w:top w:val="none" w:sz="0" w:space="0" w:color="auto"/>
                <w:left w:val="none" w:sz="0" w:space="0" w:color="auto"/>
                <w:bottom w:val="none" w:sz="0" w:space="0" w:color="auto"/>
                <w:right w:val="none" w:sz="0" w:space="0" w:color="auto"/>
              </w:divBdr>
            </w:div>
          </w:divsChild>
        </w:div>
        <w:div w:id="778447658">
          <w:marLeft w:val="0"/>
          <w:marRight w:val="0"/>
          <w:marTop w:val="0"/>
          <w:marBottom w:val="0"/>
          <w:divBdr>
            <w:top w:val="none" w:sz="0" w:space="0" w:color="auto"/>
            <w:left w:val="none" w:sz="0" w:space="0" w:color="auto"/>
            <w:bottom w:val="none" w:sz="0" w:space="0" w:color="auto"/>
            <w:right w:val="none" w:sz="0" w:space="0" w:color="auto"/>
          </w:divBdr>
          <w:divsChild>
            <w:div w:id="308170362">
              <w:marLeft w:val="0"/>
              <w:marRight w:val="0"/>
              <w:marTop w:val="0"/>
              <w:marBottom w:val="0"/>
              <w:divBdr>
                <w:top w:val="none" w:sz="0" w:space="0" w:color="auto"/>
                <w:left w:val="none" w:sz="0" w:space="0" w:color="auto"/>
                <w:bottom w:val="none" w:sz="0" w:space="0" w:color="auto"/>
                <w:right w:val="none" w:sz="0" w:space="0" w:color="auto"/>
              </w:divBdr>
            </w:div>
          </w:divsChild>
        </w:div>
        <w:div w:id="823357250">
          <w:marLeft w:val="0"/>
          <w:marRight w:val="0"/>
          <w:marTop w:val="0"/>
          <w:marBottom w:val="0"/>
          <w:divBdr>
            <w:top w:val="none" w:sz="0" w:space="0" w:color="auto"/>
            <w:left w:val="none" w:sz="0" w:space="0" w:color="auto"/>
            <w:bottom w:val="none" w:sz="0" w:space="0" w:color="auto"/>
            <w:right w:val="none" w:sz="0" w:space="0" w:color="auto"/>
          </w:divBdr>
          <w:divsChild>
            <w:div w:id="131411045">
              <w:marLeft w:val="0"/>
              <w:marRight w:val="0"/>
              <w:marTop w:val="0"/>
              <w:marBottom w:val="0"/>
              <w:divBdr>
                <w:top w:val="none" w:sz="0" w:space="0" w:color="auto"/>
                <w:left w:val="none" w:sz="0" w:space="0" w:color="auto"/>
                <w:bottom w:val="none" w:sz="0" w:space="0" w:color="auto"/>
                <w:right w:val="none" w:sz="0" w:space="0" w:color="auto"/>
              </w:divBdr>
            </w:div>
          </w:divsChild>
        </w:div>
        <w:div w:id="838428256">
          <w:marLeft w:val="0"/>
          <w:marRight w:val="0"/>
          <w:marTop w:val="0"/>
          <w:marBottom w:val="0"/>
          <w:divBdr>
            <w:top w:val="none" w:sz="0" w:space="0" w:color="auto"/>
            <w:left w:val="none" w:sz="0" w:space="0" w:color="auto"/>
            <w:bottom w:val="none" w:sz="0" w:space="0" w:color="auto"/>
            <w:right w:val="none" w:sz="0" w:space="0" w:color="auto"/>
          </w:divBdr>
          <w:divsChild>
            <w:div w:id="537938180">
              <w:marLeft w:val="0"/>
              <w:marRight w:val="0"/>
              <w:marTop w:val="0"/>
              <w:marBottom w:val="0"/>
              <w:divBdr>
                <w:top w:val="none" w:sz="0" w:space="0" w:color="auto"/>
                <w:left w:val="none" w:sz="0" w:space="0" w:color="auto"/>
                <w:bottom w:val="none" w:sz="0" w:space="0" w:color="auto"/>
                <w:right w:val="none" w:sz="0" w:space="0" w:color="auto"/>
              </w:divBdr>
            </w:div>
          </w:divsChild>
        </w:div>
        <w:div w:id="907883860">
          <w:marLeft w:val="0"/>
          <w:marRight w:val="0"/>
          <w:marTop w:val="0"/>
          <w:marBottom w:val="0"/>
          <w:divBdr>
            <w:top w:val="none" w:sz="0" w:space="0" w:color="auto"/>
            <w:left w:val="none" w:sz="0" w:space="0" w:color="auto"/>
            <w:bottom w:val="none" w:sz="0" w:space="0" w:color="auto"/>
            <w:right w:val="none" w:sz="0" w:space="0" w:color="auto"/>
          </w:divBdr>
          <w:divsChild>
            <w:div w:id="1995908237">
              <w:marLeft w:val="0"/>
              <w:marRight w:val="0"/>
              <w:marTop w:val="0"/>
              <w:marBottom w:val="0"/>
              <w:divBdr>
                <w:top w:val="none" w:sz="0" w:space="0" w:color="auto"/>
                <w:left w:val="none" w:sz="0" w:space="0" w:color="auto"/>
                <w:bottom w:val="none" w:sz="0" w:space="0" w:color="auto"/>
                <w:right w:val="none" w:sz="0" w:space="0" w:color="auto"/>
              </w:divBdr>
            </w:div>
          </w:divsChild>
        </w:div>
        <w:div w:id="923340227">
          <w:marLeft w:val="0"/>
          <w:marRight w:val="0"/>
          <w:marTop w:val="0"/>
          <w:marBottom w:val="0"/>
          <w:divBdr>
            <w:top w:val="none" w:sz="0" w:space="0" w:color="auto"/>
            <w:left w:val="none" w:sz="0" w:space="0" w:color="auto"/>
            <w:bottom w:val="none" w:sz="0" w:space="0" w:color="auto"/>
            <w:right w:val="none" w:sz="0" w:space="0" w:color="auto"/>
          </w:divBdr>
          <w:divsChild>
            <w:div w:id="487357420">
              <w:marLeft w:val="0"/>
              <w:marRight w:val="0"/>
              <w:marTop w:val="0"/>
              <w:marBottom w:val="0"/>
              <w:divBdr>
                <w:top w:val="none" w:sz="0" w:space="0" w:color="auto"/>
                <w:left w:val="none" w:sz="0" w:space="0" w:color="auto"/>
                <w:bottom w:val="none" w:sz="0" w:space="0" w:color="auto"/>
                <w:right w:val="none" w:sz="0" w:space="0" w:color="auto"/>
              </w:divBdr>
            </w:div>
          </w:divsChild>
        </w:div>
        <w:div w:id="954141230">
          <w:marLeft w:val="0"/>
          <w:marRight w:val="0"/>
          <w:marTop w:val="0"/>
          <w:marBottom w:val="0"/>
          <w:divBdr>
            <w:top w:val="none" w:sz="0" w:space="0" w:color="auto"/>
            <w:left w:val="none" w:sz="0" w:space="0" w:color="auto"/>
            <w:bottom w:val="none" w:sz="0" w:space="0" w:color="auto"/>
            <w:right w:val="none" w:sz="0" w:space="0" w:color="auto"/>
          </w:divBdr>
          <w:divsChild>
            <w:div w:id="412094063">
              <w:marLeft w:val="0"/>
              <w:marRight w:val="0"/>
              <w:marTop w:val="0"/>
              <w:marBottom w:val="0"/>
              <w:divBdr>
                <w:top w:val="none" w:sz="0" w:space="0" w:color="auto"/>
                <w:left w:val="none" w:sz="0" w:space="0" w:color="auto"/>
                <w:bottom w:val="none" w:sz="0" w:space="0" w:color="auto"/>
                <w:right w:val="none" w:sz="0" w:space="0" w:color="auto"/>
              </w:divBdr>
            </w:div>
          </w:divsChild>
        </w:div>
        <w:div w:id="971323671">
          <w:marLeft w:val="0"/>
          <w:marRight w:val="0"/>
          <w:marTop w:val="0"/>
          <w:marBottom w:val="0"/>
          <w:divBdr>
            <w:top w:val="none" w:sz="0" w:space="0" w:color="auto"/>
            <w:left w:val="none" w:sz="0" w:space="0" w:color="auto"/>
            <w:bottom w:val="none" w:sz="0" w:space="0" w:color="auto"/>
            <w:right w:val="none" w:sz="0" w:space="0" w:color="auto"/>
          </w:divBdr>
          <w:divsChild>
            <w:div w:id="258418245">
              <w:marLeft w:val="0"/>
              <w:marRight w:val="0"/>
              <w:marTop w:val="0"/>
              <w:marBottom w:val="0"/>
              <w:divBdr>
                <w:top w:val="none" w:sz="0" w:space="0" w:color="auto"/>
                <w:left w:val="none" w:sz="0" w:space="0" w:color="auto"/>
                <w:bottom w:val="none" w:sz="0" w:space="0" w:color="auto"/>
                <w:right w:val="none" w:sz="0" w:space="0" w:color="auto"/>
              </w:divBdr>
            </w:div>
          </w:divsChild>
        </w:div>
        <w:div w:id="984352494">
          <w:marLeft w:val="0"/>
          <w:marRight w:val="0"/>
          <w:marTop w:val="0"/>
          <w:marBottom w:val="0"/>
          <w:divBdr>
            <w:top w:val="none" w:sz="0" w:space="0" w:color="auto"/>
            <w:left w:val="none" w:sz="0" w:space="0" w:color="auto"/>
            <w:bottom w:val="none" w:sz="0" w:space="0" w:color="auto"/>
            <w:right w:val="none" w:sz="0" w:space="0" w:color="auto"/>
          </w:divBdr>
          <w:divsChild>
            <w:div w:id="798498329">
              <w:marLeft w:val="0"/>
              <w:marRight w:val="0"/>
              <w:marTop w:val="0"/>
              <w:marBottom w:val="0"/>
              <w:divBdr>
                <w:top w:val="none" w:sz="0" w:space="0" w:color="auto"/>
                <w:left w:val="none" w:sz="0" w:space="0" w:color="auto"/>
                <w:bottom w:val="none" w:sz="0" w:space="0" w:color="auto"/>
                <w:right w:val="none" w:sz="0" w:space="0" w:color="auto"/>
              </w:divBdr>
            </w:div>
          </w:divsChild>
        </w:div>
        <w:div w:id="999692444">
          <w:marLeft w:val="0"/>
          <w:marRight w:val="0"/>
          <w:marTop w:val="0"/>
          <w:marBottom w:val="0"/>
          <w:divBdr>
            <w:top w:val="none" w:sz="0" w:space="0" w:color="auto"/>
            <w:left w:val="none" w:sz="0" w:space="0" w:color="auto"/>
            <w:bottom w:val="none" w:sz="0" w:space="0" w:color="auto"/>
            <w:right w:val="none" w:sz="0" w:space="0" w:color="auto"/>
          </w:divBdr>
          <w:divsChild>
            <w:div w:id="963389464">
              <w:marLeft w:val="0"/>
              <w:marRight w:val="0"/>
              <w:marTop w:val="0"/>
              <w:marBottom w:val="0"/>
              <w:divBdr>
                <w:top w:val="none" w:sz="0" w:space="0" w:color="auto"/>
                <w:left w:val="none" w:sz="0" w:space="0" w:color="auto"/>
                <w:bottom w:val="none" w:sz="0" w:space="0" w:color="auto"/>
                <w:right w:val="none" w:sz="0" w:space="0" w:color="auto"/>
              </w:divBdr>
            </w:div>
          </w:divsChild>
        </w:div>
        <w:div w:id="1014191073">
          <w:marLeft w:val="0"/>
          <w:marRight w:val="0"/>
          <w:marTop w:val="0"/>
          <w:marBottom w:val="0"/>
          <w:divBdr>
            <w:top w:val="none" w:sz="0" w:space="0" w:color="auto"/>
            <w:left w:val="none" w:sz="0" w:space="0" w:color="auto"/>
            <w:bottom w:val="none" w:sz="0" w:space="0" w:color="auto"/>
            <w:right w:val="none" w:sz="0" w:space="0" w:color="auto"/>
          </w:divBdr>
          <w:divsChild>
            <w:div w:id="1783961897">
              <w:marLeft w:val="0"/>
              <w:marRight w:val="0"/>
              <w:marTop w:val="0"/>
              <w:marBottom w:val="0"/>
              <w:divBdr>
                <w:top w:val="none" w:sz="0" w:space="0" w:color="auto"/>
                <w:left w:val="none" w:sz="0" w:space="0" w:color="auto"/>
                <w:bottom w:val="none" w:sz="0" w:space="0" w:color="auto"/>
                <w:right w:val="none" w:sz="0" w:space="0" w:color="auto"/>
              </w:divBdr>
            </w:div>
          </w:divsChild>
        </w:div>
        <w:div w:id="1041905824">
          <w:marLeft w:val="0"/>
          <w:marRight w:val="0"/>
          <w:marTop w:val="0"/>
          <w:marBottom w:val="0"/>
          <w:divBdr>
            <w:top w:val="none" w:sz="0" w:space="0" w:color="auto"/>
            <w:left w:val="none" w:sz="0" w:space="0" w:color="auto"/>
            <w:bottom w:val="none" w:sz="0" w:space="0" w:color="auto"/>
            <w:right w:val="none" w:sz="0" w:space="0" w:color="auto"/>
          </w:divBdr>
          <w:divsChild>
            <w:div w:id="1537698805">
              <w:marLeft w:val="0"/>
              <w:marRight w:val="0"/>
              <w:marTop w:val="0"/>
              <w:marBottom w:val="0"/>
              <w:divBdr>
                <w:top w:val="none" w:sz="0" w:space="0" w:color="auto"/>
                <w:left w:val="none" w:sz="0" w:space="0" w:color="auto"/>
                <w:bottom w:val="none" w:sz="0" w:space="0" w:color="auto"/>
                <w:right w:val="none" w:sz="0" w:space="0" w:color="auto"/>
              </w:divBdr>
            </w:div>
          </w:divsChild>
        </w:div>
        <w:div w:id="1045451155">
          <w:marLeft w:val="0"/>
          <w:marRight w:val="0"/>
          <w:marTop w:val="0"/>
          <w:marBottom w:val="0"/>
          <w:divBdr>
            <w:top w:val="none" w:sz="0" w:space="0" w:color="auto"/>
            <w:left w:val="none" w:sz="0" w:space="0" w:color="auto"/>
            <w:bottom w:val="none" w:sz="0" w:space="0" w:color="auto"/>
            <w:right w:val="none" w:sz="0" w:space="0" w:color="auto"/>
          </w:divBdr>
          <w:divsChild>
            <w:div w:id="2014801159">
              <w:marLeft w:val="0"/>
              <w:marRight w:val="0"/>
              <w:marTop w:val="0"/>
              <w:marBottom w:val="0"/>
              <w:divBdr>
                <w:top w:val="none" w:sz="0" w:space="0" w:color="auto"/>
                <w:left w:val="none" w:sz="0" w:space="0" w:color="auto"/>
                <w:bottom w:val="none" w:sz="0" w:space="0" w:color="auto"/>
                <w:right w:val="none" w:sz="0" w:space="0" w:color="auto"/>
              </w:divBdr>
            </w:div>
          </w:divsChild>
        </w:div>
        <w:div w:id="1050374028">
          <w:marLeft w:val="0"/>
          <w:marRight w:val="0"/>
          <w:marTop w:val="0"/>
          <w:marBottom w:val="0"/>
          <w:divBdr>
            <w:top w:val="none" w:sz="0" w:space="0" w:color="auto"/>
            <w:left w:val="none" w:sz="0" w:space="0" w:color="auto"/>
            <w:bottom w:val="none" w:sz="0" w:space="0" w:color="auto"/>
            <w:right w:val="none" w:sz="0" w:space="0" w:color="auto"/>
          </w:divBdr>
          <w:divsChild>
            <w:div w:id="1560552242">
              <w:marLeft w:val="0"/>
              <w:marRight w:val="0"/>
              <w:marTop w:val="0"/>
              <w:marBottom w:val="0"/>
              <w:divBdr>
                <w:top w:val="none" w:sz="0" w:space="0" w:color="auto"/>
                <w:left w:val="none" w:sz="0" w:space="0" w:color="auto"/>
                <w:bottom w:val="none" w:sz="0" w:space="0" w:color="auto"/>
                <w:right w:val="none" w:sz="0" w:space="0" w:color="auto"/>
              </w:divBdr>
            </w:div>
          </w:divsChild>
        </w:div>
        <w:div w:id="1058238575">
          <w:marLeft w:val="0"/>
          <w:marRight w:val="0"/>
          <w:marTop w:val="0"/>
          <w:marBottom w:val="0"/>
          <w:divBdr>
            <w:top w:val="none" w:sz="0" w:space="0" w:color="auto"/>
            <w:left w:val="none" w:sz="0" w:space="0" w:color="auto"/>
            <w:bottom w:val="none" w:sz="0" w:space="0" w:color="auto"/>
            <w:right w:val="none" w:sz="0" w:space="0" w:color="auto"/>
          </w:divBdr>
          <w:divsChild>
            <w:div w:id="457186448">
              <w:marLeft w:val="0"/>
              <w:marRight w:val="0"/>
              <w:marTop w:val="0"/>
              <w:marBottom w:val="0"/>
              <w:divBdr>
                <w:top w:val="none" w:sz="0" w:space="0" w:color="auto"/>
                <w:left w:val="none" w:sz="0" w:space="0" w:color="auto"/>
                <w:bottom w:val="none" w:sz="0" w:space="0" w:color="auto"/>
                <w:right w:val="none" w:sz="0" w:space="0" w:color="auto"/>
              </w:divBdr>
            </w:div>
          </w:divsChild>
        </w:div>
        <w:div w:id="1069614595">
          <w:marLeft w:val="0"/>
          <w:marRight w:val="0"/>
          <w:marTop w:val="0"/>
          <w:marBottom w:val="0"/>
          <w:divBdr>
            <w:top w:val="none" w:sz="0" w:space="0" w:color="auto"/>
            <w:left w:val="none" w:sz="0" w:space="0" w:color="auto"/>
            <w:bottom w:val="none" w:sz="0" w:space="0" w:color="auto"/>
            <w:right w:val="none" w:sz="0" w:space="0" w:color="auto"/>
          </w:divBdr>
          <w:divsChild>
            <w:div w:id="751900378">
              <w:marLeft w:val="0"/>
              <w:marRight w:val="0"/>
              <w:marTop w:val="0"/>
              <w:marBottom w:val="0"/>
              <w:divBdr>
                <w:top w:val="none" w:sz="0" w:space="0" w:color="auto"/>
                <w:left w:val="none" w:sz="0" w:space="0" w:color="auto"/>
                <w:bottom w:val="none" w:sz="0" w:space="0" w:color="auto"/>
                <w:right w:val="none" w:sz="0" w:space="0" w:color="auto"/>
              </w:divBdr>
            </w:div>
          </w:divsChild>
        </w:div>
        <w:div w:id="1088310354">
          <w:marLeft w:val="0"/>
          <w:marRight w:val="0"/>
          <w:marTop w:val="0"/>
          <w:marBottom w:val="0"/>
          <w:divBdr>
            <w:top w:val="none" w:sz="0" w:space="0" w:color="auto"/>
            <w:left w:val="none" w:sz="0" w:space="0" w:color="auto"/>
            <w:bottom w:val="none" w:sz="0" w:space="0" w:color="auto"/>
            <w:right w:val="none" w:sz="0" w:space="0" w:color="auto"/>
          </w:divBdr>
          <w:divsChild>
            <w:div w:id="1822572700">
              <w:marLeft w:val="0"/>
              <w:marRight w:val="0"/>
              <w:marTop w:val="0"/>
              <w:marBottom w:val="0"/>
              <w:divBdr>
                <w:top w:val="none" w:sz="0" w:space="0" w:color="auto"/>
                <w:left w:val="none" w:sz="0" w:space="0" w:color="auto"/>
                <w:bottom w:val="none" w:sz="0" w:space="0" w:color="auto"/>
                <w:right w:val="none" w:sz="0" w:space="0" w:color="auto"/>
              </w:divBdr>
            </w:div>
          </w:divsChild>
        </w:div>
        <w:div w:id="1096438171">
          <w:marLeft w:val="0"/>
          <w:marRight w:val="0"/>
          <w:marTop w:val="0"/>
          <w:marBottom w:val="0"/>
          <w:divBdr>
            <w:top w:val="none" w:sz="0" w:space="0" w:color="auto"/>
            <w:left w:val="none" w:sz="0" w:space="0" w:color="auto"/>
            <w:bottom w:val="none" w:sz="0" w:space="0" w:color="auto"/>
            <w:right w:val="none" w:sz="0" w:space="0" w:color="auto"/>
          </w:divBdr>
          <w:divsChild>
            <w:div w:id="155343279">
              <w:marLeft w:val="0"/>
              <w:marRight w:val="0"/>
              <w:marTop w:val="0"/>
              <w:marBottom w:val="0"/>
              <w:divBdr>
                <w:top w:val="none" w:sz="0" w:space="0" w:color="auto"/>
                <w:left w:val="none" w:sz="0" w:space="0" w:color="auto"/>
                <w:bottom w:val="none" w:sz="0" w:space="0" w:color="auto"/>
                <w:right w:val="none" w:sz="0" w:space="0" w:color="auto"/>
              </w:divBdr>
            </w:div>
          </w:divsChild>
        </w:div>
        <w:div w:id="1115053106">
          <w:marLeft w:val="0"/>
          <w:marRight w:val="0"/>
          <w:marTop w:val="0"/>
          <w:marBottom w:val="0"/>
          <w:divBdr>
            <w:top w:val="none" w:sz="0" w:space="0" w:color="auto"/>
            <w:left w:val="none" w:sz="0" w:space="0" w:color="auto"/>
            <w:bottom w:val="none" w:sz="0" w:space="0" w:color="auto"/>
            <w:right w:val="none" w:sz="0" w:space="0" w:color="auto"/>
          </w:divBdr>
          <w:divsChild>
            <w:div w:id="1587033630">
              <w:marLeft w:val="0"/>
              <w:marRight w:val="0"/>
              <w:marTop w:val="0"/>
              <w:marBottom w:val="0"/>
              <w:divBdr>
                <w:top w:val="none" w:sz="0" w:space="0" w:color="auto"/>
                <w:left w:val="none" w:sz="0" w:space="0" w:color="auto"/>
                <w:bottom w:val="none" w:sz="0" w:space="0" w:color="auto"/>
                <w:right w:val="none" w:sz="0" w:space="0" w:color="auto"/>
              </w:divBdr>
            </w:div>
          </w:divsChild>
        </w:div>
        <w:div w:id="1121146678">
          <w:marLeft w:val="0"/>
          <w:marRight w:val="0"/>
          <w:marTop w:val="0"/>
          <w:marBottom w:val="0"/>
          <w:divBdr>
            <w:top w:val="none" w:sz="0" w:space="0" w:color="auto"/>
            <w:left w:val="none" w:sz="0" w:space="0" w:color="auto"/>
            <w:bottom w:val="none" w:sz="0" w:space="0" w:color="auto"/>
            <w:right w:val="none" w:sz="0" w:space="0" w:color="auto"/>
          </w:divBdr>
          <w:divsChild>
            <w:div w:id="479810688">
              <w:marLeft w:val="0"/>
              <w:marRight w:val="0"/>
              <w:marTop w:val="0"/>
              <w:marBottom w:val="0"/>
              <w:divBdr>
                <w:top w:val="none" w:sz="0" w:space="0" w:color="auto"/>
                <w:left w:val="none" w:sz="0" w:space="0" w:color="auto"/>
                <w:bottom w:val="none" w:sz="0" w:space="0" w:color="auto"/>
                <w:right w:val="none" w:sz="0" w:space="0" w:color="auto"/>
              </w:divBdr>
            </w:div>
          </w:divsChild>
        </w:div>
        <w:div w:id="1132821755">
          <w:marLeft w:val="0"/>
          <w:marRight w:val="0"/>
          <w:marTop w:val="0"/>
          <w:marBottom w:val="0"/>
          <w:divBdr>
            <w:top w:val="none" w:sz="0" w:space="0" w:color="auto"/>
            <w:left w:val="none" w:sz="0" w:space="0" w:color="auto"/>
            <w:bottom w:val="none" w:sz="0" w:space="0" w:color="auto"/>
            <w:right w:val="none" w:sz="0" w:space="0" w:color="auto"/>
          </w:divBdr>
          <w:divsChild>
            <w:div w:id="1095247599">
              <w:marLeft w:val="0"/>
              <w:marRight w:val="0"/>
              <w:marTop w:val="0"/>
              <w:marBottom w:val="0"/>
              <w:divBdr>
                <w:top w:val="none" w:sz="0" w:space="0" w:color="auto"/>
                <w:left w:val="none" w:sz="0" w:space="0" w:color="auto"/>
                <w:bottom w:val="none" w:sz="0" w:space="0" w:color="auto"/>
                <w:right w:val="none" w:sz="0" w:space="0" w:color="auto"/>
              </w:divBdr>
            </w:div>
          </w:divsChild>
        </w:div>
        <w:div w:id="1135952051">
          <w:marLeft w:val="0"/>
          <w:marRight w:val="0"/>
          <w:marTop w:val="0"/>
          <w:marBottom w:val="0"/>
          <w:divBdr>
            <w:top w:val="none" w:sz="0" w:space="0" w:color="auto"/>
            <w:left w:val="none" w:sz="0" w:space="0" w:color="auto"/>
            <w:bottom w:val="none" w:sz="0" w:space="0" w:color="auto"/>
            <w:right w:val="none" w:sz="0" w:space="0" w:color="auto"/>
          </w:divBdr>
          <w:divsChild>
            <w:div w:id="1425766060">
              <w:marLeft w:val="0"/>
              <w:marRight w:val="0"/>
              <w:marTop w:val="0"/>
              <w:marBottom w:val="0"/>
              <w:divBdr>
                <w:top w:val="none" w:sz="0" w:space="0" w:color="auto"/>
                <w:left w:val="none" w:sz="0" w:space="0" w:color="auto"/>
                <w:bottom w:val="none" w:sz="0" w:space="0" w:color="auto"/>
                <w:right w:val="none" w:sz="0" w:space="0" w:color="auto"/>
              </w:divBdr>
            </w:div>
          </w:divsChild>
        </w:div>
        <w:div w:id="1169490018">
          <w:marLeft w:val="0"/>
          <w:marRight w:val="0"/>
          <w:marTop w:val="0"/>
          <w:marBottom w:val="0"/>
          <w:divBdr>
            <w:top w:val="none" w:sz="0" w:space="0" w:color="auto"/>
            <w:left w:val="none" w:sz="0" w:space="0" w:color="auto"/>
            <w:bottom w:val="none" w:sz="0" w:space="0" w:color="auto"/>
            <w:right w:val="none" w:sz="0" w:space="0" w:color="auto"/>
          </w:divBdr>
          <w:divsChild>
            <w:div w:id="1044407301">
              <w:marLeft w:val="0"/>
              <w:marRight w:val="0"/>
              <w:marTop w:val="0"/>
              <w:marBottom w:val="0"/>
              <w:divBdr>
                <w:top w:val="none" w:sz="0" w:space="0" w:color="auto"/>
                <w:left w:val="none" w:sz="0" w:space="0" w:color="auto"/>
                <w:bottom w:val="none" w:sz="0" w:space="0" w:color="auto"/>
                <w:right w:val="none" w:sz="0" w:space="0" w:color="auto"/>
              </w:divBdr>
            </w:div>
          </w:divsChild>
        </w:div>
        <w:div w:id="1214002103">
          <w:marLeft w:val="0"/>
          <w:marRight w:val="0"/>
          <w:marTop w:val="0"/>
          <w:marBottom w:val="0"/>
          <w:divBdr>
            <w:top w:val="none" w:sz="0" w:space="0" w:color="auto"/>
            <w:left w:val="none" w:sz="0" w:space="0" w:color="auto"/>
            <w:bottom w:val="none" w:sz="0" w:space="0" w:color="auto"/>
            <w:right w:val="none" w:sz="0" w:space="0" w:color="auto"/>
          </w:divBdr>
          <w:divsChild>
            <w:div w:id="1604144722">
              <w:marLeft w:val="0"/>
              <w:marRight w:val="0"/>
              <w:marTop w:val="0"/>
              <w:marBottom w:val="0"/>
              <w:divBdr>
                <w:top w:val="none" w:sz="0" w:space="0" w:color="auto"/>
                <w:left w:val="none" w:sz="0" w:space="0" w:color="auto"/>
                <w:bottom w:val="none" w:sz="0" w:space="0" w:color="auto"/>
                <w:right w:val="none" w:sz="0" w:space="0" w:color="auto"/>
              </w:divBdr>
            </w:div>
          </w:divsChild>
        </w:div>
        <w:div w:id="1234202024">
          <w:marLeft w:val="0"/>
          <w:marRight w:val="0"/>
          <w:marTop w:val="0"/>
          <w:marBottom w:val="0"/>
          <w:divBdr>
            <w:top w:val="none" w:sz="0" w:space="0" w:color="auto"/>
            <w:left w:val="none" w:sz="0" w:space="0" w:color="auto"/>
            <w:bottom w:val="none" w:sz="0" w:space="0" w:color="auto"/>
            <w:right w:val="none" w:sz="0" w:space="0" w:color="auto"/>
          </w:divBdr>
          <w:divsChild>
            <w:div w:id="1198666210">
              <w:marLeft w:val="0"/>
              <w:marRight w:val="0"/>
              <w:marTop w:val="0"/>
              <w:marBottom w:val="0"/>
              <w:divBdr>
                <w:top w:val="none" w:sz="0" w:space="0" w:color="auto"/>
                <w:left w:val="none" w:sz="0" w:space="0" w:color="auto"/>
                <w:bottom w:val="none" w:sz="0" w:space="0" w:color="auto"/>
                <w:right w:val="none" w:sz="0" w:space="0" w:color="auto"/>
              </w:divBdr>
            </w:div>
          </w:divsChild>
        </w:div>
        <w:div w:id="1290018060">
          <w:marLeft w:val="0"/>
          <w:marRight w:val="0"/>
          <w:marTop w:val="0"/>
          <w:marBottom w:val="0"/>
          <w:divBdr>
            <w:top w:val="none" w:sz="0" w:space="0" w:color="auto"/>
            <w:left w:val="none" w:sz="0" w:space="0" w:color="auto"/>
            <w:bottom w:val="none" w:sz="0" w:space="0" w:color="auto"/>
            <w:right w:val="none" w:sz="0" w:space="0" w:color="auto"/>
          </w:divBdr>
          <w:divsChild>
            <w:div w:id="1330909594">
              <w:marLeft w:val="0"/>
              <w:marRight w:val="0"/>
              <w:marTop w:val="0"/>
              <w:marBottom w:val="0"/>
              <w:divBdr>
                <w:top w:val="none" w:sz="0" w:space="0" w:color="auto"/>
                <w:left w:val="none" w:sz="0" w:space="0" w:color="auto"/>
                <w:bottom w:val="none" w:sz="0" w:space="0" w:color="auto"/>
                <w:right w:val="none" w:sz="0" w:space="0" w:color="auto"/>
              </w:divBdr>
            </w:div>
          </w:divsChild>
        </w:div>
        <w:div w:id="1326086137">
          <w:marLeft w:val="0"/>
          <w:marRight w:val="0"/>
          <w:marTop w:val="0"/>
          <w:marBottom w:val="0"/>
          <w:divBdr>
            <w:top w:val="none" w:sz="0" w:space="0" w:color="auto"/>
            <w:left w:val="none" w:sz="0" w:space="0" w:color="auto"/>
            <w:bottom w:val="none" w:sz="0" w:space="0" w:color="auto"/>
            <w:right w:val="none" w:sz="0" w:space="0" w:color="auto"/>
          </w:divBdr>
          <w:divsChild>
            <w:div w:id="733159525">
              <w:marLeft w:val="0"/>
              <w:marRight w:val="0"/>
              <w:marTop w:val="0"/>
              <w:marBottom w:val="0"/>
              <w:divBdr>
                <w:top w:val="none" w:sz="0" w:space="0" w:color="auto"/>
                <w:left w:val="none" w:sz="0" w:space="0" w:color="auto"/>
                <w:bottom w:val="none" w:sz="0" w:space="0" w:color="auto"/>
                <w:right w:val="none" w:sz="0" w:space="0" w:color="auto"/>
              </w:divBdr>
            </w:div>
          </w:divsChild>
        </w:div>
        <w:div w:id="1329209745">
          <w:marLeft w:val="0"/>
          <w:marRight w:val="0"/>
          <w:marTop w:val="0"/>
          <w:marBottom w:val="0"/>
          <w:divBdr>
            <w:top w:val="none" w:sz="0" w:space="0" w:color="auto"/>
            <w:left w:val="none" w:sz="0" w:space="0" w:color="auto"/>
            <w:bottom w:val="none" w:sz="0" w:space="0" w:color="auto"/>
            <w:right w:val="none" w:sz="0" w:space="0" w:color="auto"/>
          </w:divBdr>
          <w:divsChild>
            <w:div w:id="1081367333">
              <w:marLeft w:val="0"/>
              <w:marRight w:val="0"/>
              <w:marTop w:val="0"/>
              <w:marBottom w:val="0"/>
              <w:divBdr>
                <w:top w:val="none" w:sz="0" w:space="0" w:color="auto"/>
                <w:left w:val="none" w:sz="0" w:space="0" w:color="auto"/>
                <w:bottom w:val="none" w:sz="0" w:space="0" w:color="auto"/>
                <w:right w:val="none" w:sz="0" w:space="0" w:color="auto"/>
              </w:divBdr>
            </w:div>
          </w:divsChild>
        </w:div>
        <w:div w:id="1334187237">
          <w:marLeft w:val="0"/>
          <w:marRight w:val="0"/>
          <w:marTop w:val="0"/>
          <w:marBottom w:val="0"/>
          <w:divBdr>
            <w:top w:val="none" w:sz="0" w:space="0" w:color="auto"/>
            <w:left w:val="none" w:sz="0" w:space="0" w:color="auto"/>
            <w:bottom w:val="none" w:sz="0" w:space="0" w:color="auto"/>
            <w:right w:val="none" w:sz="0" w:space="0" w:color="auto"/>
          </w:divBdr>
          <w:divsChild>
            <w:div w:id="778640962">
              <w:marLeft w:val="0"/>
              <w:marRight w:val="0"/>
              <w:marTop w:val="0"/>
              <w:marBottom w:val="0"/>
              <w:divBdr>
                <w:top w:val="none" w:sz="0" w:space="0" w:color="auto"/>
                <w:left w:val="none" w:sz="0" w:space="0" w:color="auto"/>
                <w:bottom w:val="none" w:sz="0" w:space="0" w:color="auto"/>
                <w:right w:val="none" w:sz="0" w:space="0" w:color="auto"/>
              </w:divBdr>
            </w:div>
          </w:divsChild>
        </w:div>
        <w:div w:id="1346907401">
          <w:marLeft w:val="0"/>
          <w:marRight w:val="0"/>
          <w:marTop w:val="0"/>
          <w:marBottom w:val="0"/>
          <w:divBdr>
            <w:top w:val="none" w:sz="0" w:space="0" w:color="auto"/>
            <w:left w:val="none" w:sz="0" w:space="0" w:color="auto"/>
            <w:bottom w:val="none" w:sz="0" w:space="0" w:color="auto"/>
            <w:right w:val="none" w:sz="0" w:space="0" w:color="auto"/>
          </w:divBdr>
          <w:divsChild>
            <w:div w:id="1104808569">
              <w:marLeft w:val="0"/>
              <w:marRight w:val="0"/>
              <w:marTop w:val="0"/>
              <w:marBottom w:val="0"/>
              <w:divBdr>
                <w:top w:val="none" w:sz="0" w:space="0" w:color="auto"/>
                <w:left w:val="none" w:sz="0" w:space="0" w:color="auto"/>
                <w:bottom w:val="none" w:sz="0" w:space="0" w:color="auto"/>
                <w:right w:val="none" w:sz="0" w:space="0" w:color="auto"/>
              </w:divBdr>
            </w:div>
          </w:divsChild>
        </w:div>
        <w:div w:id="1366828121">
          <w:marLeft w:val="0"/>
          <w:marRight w:val="0"/>
          <w:marTop w:val="0"/>
          <w:marBottom w:val="0"/>
          <w:divBdr>
            <w:top w:val="none" w:sz="0" w:space="0" w:color="auto"/>
            <w:left w:val="none" w:sz="0" w:space="0" w:color="auto"/>
            <w:bottom w:val="none" w:sz="0" w:space="0" w:color="auto"/>
            <w:right w:val="none" w:sz="0" w:space="0" w:color="auto"/>
          </w:divBdr>
          <w:divsChild>
            <w:div w:id="2041736792">
              <w:marLeft w:val="0"/>
              <w:marRight w:val="0"/>
              <w:marTop w:val="0"/>
              <w:marBottom w:val="0"/>
              <w:divBdr>
                <w:top w:val="none" w:sz="0" w:space="0" w:color="auto"/>
                <w:left w:val="none" w:sz="0" w:space="0" w:color="auto"/>
                <w:bottom w:val="none" w:sz="0" w:space="0" w:color="auto"/>
                <w:right w:val="none" w:sz="0" w:space="0" w:color="auto"/>
              </w:divBdr>
            </w:div>
          </w:divsChild>
        </w:div>
        <w:div w:id="1373267243">
          <w:marLeft w:val="0"/>
          <w:marRight w:val="0"/>
          <w:marTop w:val="0"/>
          <w:marBottom w:val="0"/>
          <w:divBdr>
            <w:top w:val="none" w:sz="0" w:space="0" w:color="auto"/>
            <w:left w:val="none" w:sz="0" w:space="0" w:color="auto"/>
            <w:bottom w:val="none" w:sz="0" w:space="0" w:color="auto"/>
            <w:right w:val="none" w:sz="0" w:space="0" w:color="auto"/>
          </w:divBdr>
          <w:divsChild>
            <w:div w:id="1136221082">
              <w:marLeft w:val="0"/>
              <w:marRight w:val="0"/>
              <w:marTop w:val="0"/>
              <w:marBottom w:val="0"/>
              <w:divBdr>
                <w:top w:val="none" w:sz="0" w:space="0" w:color="auto"/>
                <w:left w:val="none" w:sz="0" w:space="0" w:color="auto"/>
                <w:bottom w:val="none" w:sz="0" w:space="0" w:color="auto"/>
                <w:right w:val="none" w:sz="0" w:space="0" w:color="auto"/>
              </w:divBdr>
            </w:div>
          </w:divsChild>
        </w:div>
        <w:div w:id="1376858135">
          <w:marLeft w:val="0"/>
          <w:marRight w:val="0"/>
          <w:marTop w:val="0"/>
          <w:marBottom w:val="0"/>
          <w:divBdr>
            <w:top w:val="none" w:sz="0" w:space="0" w:color="auto"/>
            <w:left w:val="none" w:sz="0" w:space="0" w:color="auto"/>
            <w:bottom w:val="none" w:sz="0" w:space="0" w:color="auto"/>
            <w:right w:val="none" w:sz="0" w:space="0" w:color="auto"/>
          </w:divBdr>
          <w:divsChild>
            <w:div w:id="1304196203">
              <w:marLeft w:val="0"/>
              <w:marRight w:val="0"/>
              <w:marTop w:val="0"/>
              <w:marBottom w:val="0"/>
              <w:divBdr>
                <w:top w:val="none" w:sz="0" w:space="0" w:color="auto"/>
                <w:left w:val="none" w:sz="0" w:space="0" w:color="auto"/>
                <w:bottom w:val="none" w:sz="0" w:space="0" w:color="auto"/>
                <w:right w:val="none" w:sz="0" w:space="0" w:color="auto"/>
              </w:divBdr>
            </w:div>
          </w:divsChild>
        </w:div>
        <w:div w:id="1447966870">
          <w:marLeft w:val="0"/>
          <w:marRight w:val="0"/>
          <w:marTop w:val="0"/>
          <w:marBottom w:val="0"/>
          <w:divBdr>
            <w:top w:val="none" w:sz="0" w:space="0" w:color="auto"/>
            <w:left w:val="none" w:sz="0" w:space="0" w:color="auto"/>
            <w:bottom w:val="none" w:sz="0" w:space="0" w:color="auto"/>
            <w:right w:val="none" w:sz="0" w:space="0" w:color="auto"/>
          </w:divBdr>
          <w:divsChild>
            <w:div w:id="931473616">
              <w:marLeft w:val="0"/>
              <w:marRight w:val="0"/>
              <w:marTop w:val="0"/>
              <w:marBottom w:val="0"/>
              <w:divBdr>
                <w:top w:val="none" w:sz="0" w:space="0" w:color="auto"/>
                <w:left w:val="none" w:sz="0" w:space="0" w:color="auto"/>
                <w:bottom w:val="none" w:sz="0" w:space="0" w:color="auto"/>
                <w:right w:val="none" w:sz="0" w:space="0" w:color="auto"/>
              </w:divBdr>
            </w:div>
          </w:divsChild>
        </w:div>
        <w:div w:id="1456752294">
          <w:marLeft w:val="0"/>
          <w:marRight w:val="0"/>
          <w:marTop w:val="0"/>
          <w:marBottom w:val="0"/>
          <w:divBdr>
            <w:top w:val="none" w:sz="0" w:space="0" w:color="auto"/>
            <w:left w:val="none" w:sz="0" w:space="0" w:color="auto"/>
            <w:bottom w:val="none" w:sz="0" w:space="0" w:color="auto"/>
            <w:right w:val="none" w:sz="0" w:space="0" w:color="auto"/>
          </w:divBdr>
          <w:divsChild>
            <w:div w:id="1663240842">
              <w:marLeft w:val="0"/>
              <w:marRight w:val="0"/>
              <w:marTop w:val="0"/>
              <w:marBottom w:val="0"/>
              <w:divBdr>
                <w:top w:val="none" w:sz="0" w:space="0" w:color="auto"/>
                <w:left w:val="none" w:sz="0" w:space="0" w:color="auto"/>
                <w:bottom w:val="none" w:sz="0" w:space="0" w:color="auto"/>
                <w:right w:val="none" w:sz="0" w:space="0" w:color="auto"/>
              </w:divBdr>
            </w:div>
          </w:divsChild>
        </w:div>
        <w:div w:id="1469013530">
          <w:marLeft w:val="0"/>
          <w:marRight w:val="0"/>
          <w:marTop w:val="0"/>
          <w:marBottom w:val="0"/>
          <w:divBdr>
            <w:top w:val="none" w:sz="0" w:space="0" w:color="auto"/>
            <w:left w:val="none" w:sz="0" w:space="0" w:color="auto"/>
            <w:bottom w:val="none" w:sz="0" w:space="0" w:color="auto"/>
            <w:right w:val="none" w:sz="0" w:space="0" w:color="auto"/>
          </w:divBdr>
          <w:divsChild>
            <w:div w:id="1528521093">
              <w:marLeft w:val="0"/>
              <w:marRight w:val="0"/>
              <w:marTop w:val="0"/>
              <w:marBottom w:val="0"/>
              <w:divBdr>
                <w:top w:val="none" w:sz="0" w:space="0" w:color="auto"/>
                <w:left w:val="none" w:sz="0" w:space="0" w:color="auto"/>
                <w:bottom w:val="none" w:sz="0" w:space="0" w:color="auto"/>
                <w:right w:val="none" w:sz="0" w:space="0" w:color="auto"/>
              </w:divBdr>
            </w:div>
          </w:divsChild>
        </w:div>
        <w:div w:id="1496916456">
          <w:marLeft w:val="0"/>
          <w:marRight w:val="0"/>
          <w:marTop w:val="0"/>
          <w:marBottom w:val="0"/>
          <w:divBdr>
            <w:top w:val="none" w:sz="0" w:space="0" w:color="auto"/>
            <w:left w:val="none" w:sz="0" w:space="0" w:color="auto"/>
            <w:bottom w:val="none" w:sz="0" w:space="0" w:color="auto"/>
            <w:right w:val="none" w:sz="0" w:space="0" w:color="auto"/>
          </w:divBdr>
          <w:divsChild>
            <w:div w:id="2104108701">
              <w:marLeft w:val="0"/>
              <w:marRight w:val="0"/>
              <w:marTop w:val="0"/>
              <w:marBottom w:val="0"/>
              <w:divBdr>
                <w:top w:val="none" w:sz="0" w:space="0" w:color="auto"/>
                <w:left w:val="none" w:sz="0" w:space="0" w:color="auto"/>
                <w:bottom w:val="none" w:sz="0" w:space="0" w:color="auto"/>
                <w:right w:val="none" w:sz="0" w:space="0" w:color="auto"/>
              </w:divBdr>
            </w:div>
          </w:divsChild>
        </w:div>
        <w:div w:id="1499231563">
          <w:marLeft w:val="0"/>
          <w:marRight w:val="0"/>
          <w:marTop w:val="0"/>
          <w:marBottom w:val="0"/>
          <w:divBdr>
            <w:top w:val="none" w:sz="0" w:space="0" w:color="auto"/>
            <w:left w:val="none" w:sz="0" w:space="0" w:color="auto"/>
            <w:bottom w:val="none" w:sz="0" w:space="0" w:color="auto"/>
            <w:right w:val="none" w:sz="0" w:space="0" w:color="auto"/>
          </w:divBdr>
          <w:divsChild>
            <w:div w:id="796681299">
              <w:marLeft w:val="0"/>
              <w:marRight w:val="0"/>
              <w:marTop w:val="0"/>
              <w:marBottom w:val="0"/>
              <w:divBdr>
                <w:top w:val="none" w:sz="0" w:space="0" w:color="auto"/>
                <w:left w:val="none" w:sz="0" w:space="0" w:color="auto"/>
                <w:bottom w:val="none" w:sz="0" w:space="0" w:color="auto"/>
                <w:right w:val="none" w:sz="0" w:space="0" w:color="auto"/>
              </w:divBdr>
            </w:div>
          </w:divsChild>
        </w:div>
        <w:div w:id="1506748074">
          <w:marLeft w:val="0"/>
          <w:marRight w:val="0"/>
          <w:marTop w:val="0"/>
          <w:marBottom w:val="0"/>
          <w:divBdr>
            <w:top w:val="none" w:sz="0" w:space="0" w:color="auto"/>
            <w:left w:val="none" w:sz="0" w:space="0" w:color="auto"/>
            <w:bottom w:val="none" w:sz="0" w:space="0" w:color="auto"/>
            <w:right w:val="none" w:sz="0" w:space="0" w:color="auto"/>
          </w:divBdr>
          <w:divsChild>
            <w:div w:id="943995400">
              <w:marLeft w:val="0"/>
              <w:marRight w:val="0"/>
              <w:marTop w:val="0"/>
              <w:marBottom w:val="0"/>
              <w:divBdr>
                <w:top w:val="none" w:sz="0" w:space="0" w:color="auto"/>
                <w:left w:val="none" w:sz="0" w:space="0" w:color="auto"/>
                <w:bottom w:val="none" w:sz="0" w:space="0" w:color="auto"/>
                <w:right w:val="none" w:sz="0" w:space="0" w:color="auto"/>
              </w:divBdr>
            </w:div>
          </w:divsChild>
        </w:div>
        <w:div w:id="1525972109">
          <w:marLeft w:val="0"/>
          <w:marRight w:val="0"/>
          <w:marTop w:val="0"/>
          <w:marBottom w:val="0"/>
          <w:divBdr>
            <w:top w:val="none" w:sz="0" w:space="0" w:color="auto"/>
            <w:left w:val="none" w:sz="0" w:space="0" w:color="auto"/>
            <w:bottom w:val="none" w:sz="0" w:space="0" w:color="auto"/>
            <w:right w:val="none" w:sz="0" w:space="0" w:color="auto"/>
          </w:divBdr>
          <w:divsChild>
            <w:div w:id="1383989691">
              <w:marLeft w:val="0"/>
              <w:marRight w:val="0"/>
              <w:marTop w:val="0"/>
              <w:marBottom w:val="0"/>
              <w:divBdr>
                <w:top w:val="none" w:sz="0" w:space="0" w:color="auto"/>
                <w:left w:val="none" w:sz="0" w:space="0" w:color="auto"/>
                <w:bottom w:val="none" w:sz="0" w:space="0" w:color="auto"/>
                <w:right w:val="none" w:sz="0" w:space="0" w:color="auto"/>
              </w:divBdr>
            </w:div>
          </w:divsChild>
        </w:div>
        <w:div w:id="1531722574">
          <w:marLeft w:val="0"/>
          <w:marRight w:val="0"/>
          <w:marTop w:val="0"/>
          <w:marBottom w:val="0"/>
          <w:divBdr>
            <w:top w:val="none" w:sz="0" w:space="0" w:color="auto"/>
            <w:left w:val="none" w:sz="0" w:space="0" w:color="auto"/>
            <w:bottom w:val="none" w:sz="0" w:space="0" w:color="auto"/>
            <w:right w:val="none" w:sz="0" w:space="0" w:color="auto"/>
          </w:divBdr>
          <w:divsChild>
            <w:div w:id="714699630">
              <w:marLeft w:val="0"/>
              <w:marRight w:val="0"/>
              <w:marTop w:val="0"/>
              <w:marBottom w:val="0"/>
              <w:divBdr>
                <w:top w:val="none" w:sz="0" w:space="0" w:color="auto"/>
                <w:left w:val="none" w:sz="0" w:space="0" w:color="auto"/>
                <w:bottom w:val="none" w:sz="0" w:space="0" w:color="auto"/>
                <w:right w:val="none" w:sz="0" w:space="0" w:color="auto"/>
              </w:divBdr>
            </w:div>
          </w:divsChild>
        </w:div>
        <w:div w:id="1534492531">
          <w:marLeft w:val="0"/>
          <w:marRight w:val="0"/>
          <w:marTop w:val="0"/>
          <w:marBottom w:val="0"/>
          <w:divBdr>
            <w:top w:val="none" w:sz="0" w:space="0" w:color="auto"/>
            <w:left w:val="none" w:sz="0" w:space="0" w:color="auto"/>
            <w:bottom w:val="none" w:sz="0" w:space="0" w:color="auto"/>
            <w:right w:val="none" w:sz="0" w:space="0" w:color="auto"/>
          </w:divBdr>
          <w:divsChild>
            <w:div w:id="658461314">
              <w:marLeft w:val="0"/>
              <w:marRight w:val="0"/>
              <w:marTop w:val="0"/>
              <w:marBottom w:val="0"/>
              <w:divBdr>
                <w:top w:val="none" w:sz="0" w:space="0" w:color="auto"/>
                <w:left w:val="none" w:sz="0" w:space="0" w:color="auto"/>
                <w:bottom w:val="none" w:sz="0" w:space="0" w:color="auto"/>
                <w:right w:val="none" w:sz="0" w:space="0" w:color="auto"/>
              </w:divBdr>
            </w:div>
          </w:divsChild>
        </w:div>
        <w:div w:id="1554073688">
          <w:marLeft w:val="0"/>
          <w:marRight w:val="0"/>
          <w:marTop w:val="0"/>
          <w:marBottom w:val="0"/>
          <w:divBdr>
            <w:top w:val="none" w:sz="0" w:space="0" w:color="auto"/>
            <w:left w:val="none" w:sz="0" w:space="0" w:color="auto"/>
            <w:bottom w:val="none" w:sz="0" w:space="0" w:color="auto"/>
            <w:right w:val="none" w:sz="0" w:space="0" w:color="auto"/>
          </w:divBdr>
          <w:divsChild>
            <w:div w:id="1882669947">
              <w:marLeft w:val="0"/>
              <w:marRight w:val="0"/>
              <w:marTop w:val="0"/>
              <w:marBottom w:val="0"/>
              <w:divBdr>
                <w:top w:val="none" w:sz="0" w:space="0" w:color="auto"/>
                <w:left w:val="none" w:sz="0" w:space="0" w:color="auto"/>
                <w:bottom w:val="none" w:sz="0" w:space="0" w:color="auto"/>
                <w:right w:val="none" w:sz="0" w:space="0" w:color="auto"/>
              </w:divBdr>
            </w:div>
          </w:divsChild>
        </w:div>
        <w:div w:id="1601252283">
          <w:marLeft w:val="0"/>
          <w:marRight w:val="0"/>
          <w:marTop w:val="0"/>
          <w:marBottom w:val="0"/>
          <w:divBdr>
            <w:top w:val="none" w:sz="0" w:space="0" w:color="auto"/>
            <w:left w:val="none" w:sz="0" w:space="0" w:color="auto"/>
            <w:bottom w:val="none" w:sz="0" w:space="0" w:color="auto"/>
            <w:right w:val="none" w:sz="0" w:space="0" w:color="auto"/>
          </w:divBdr>
          <w:divsChild>
            <w:div w:id="1437558894">
              <w:marLeft w:val="0"/>
              <w:marRight w:val="0"/>
              <w:marTop w:val="0"/>
              <w:marBottom w:val="0"/>
              <w:divBdr>
                <w:top w:val="none" w:sz="0" w:space="0" w:color="auto"/>
                <w:left w:val="none" w:sz="0" w:space="0" w:color="auto"/>
                <w:bottom w:val="none" w:sz="0" w:space="0" w:color="auto"/>
                <w:right w:val="none" w:sz="0" w:space="0" w:color="auto"/>
              </w:divBdr>
            </w:div>
          </w:divsChild>
        </w:div>
        <w:div w:id="1620408573">
          <w:marLeft w:val="0"/>
          <w:marRight w:val="0"/>
          <w:marTop w:val="0"/>
          <w:marBottom w:val="0"/>
          <w:divBdr>
            <w:top w:val="none" w:sz="0" w:space="0" w:color="auto"/>
            <w:left w:val="none" w:sz="0" w:space="0" w:color="auto"/>
            <w:bottom w:val="none" w:sz="0" w:space="0" w:color="auto"/>
            <w:right w:val="none" w:sz="0" w:space="0" w:color="auto"/>
          </w:divBdr>
          <w:divsChild>
            <w:div w:id="1476220800">
              <w:marLeft w:val="0"/>
              <w:marRight w:val="0"/>
              <w:marTop w:val="0"/>
              <w:marBottom w:val="0"/>
              <w:divBdr>
                <w:top w:val="none" w:sz="0" w:space="0" w:color="auto"/>
                <w:left w:val="none" w:sz="0" w:space="0" w:color="auto"/>
                <w:bottom w:val="none" w:sz="0" w:space="0" w:color="auto"/>
                <w:right w:val="none" w:sz="0" w:space="0" w:color="auto"/>
              </w:divBdr>
            </w:div>
          </w:divsChild>
        </w:div>
        <w:div w:id="1637949194">
          <w:marLeft w:val="0"/>
          <w:marRight w:val="0"/>
          <w:marTop w:val="0"/>
          <w:marBottom w:val="0"/>
          <w:divBdr>
            <w:top w:val="none" w:sz="0" w:space="0" w:color="auto"/>
            <w:left w:val="none" w:sz="0" w:space="0" w:color="auto"/>
            <w:bottom w:val="none" w:sz="0" w:space="0" w:color="auto"/>
            <w:right w:val="none" w:sz="0" w:space="0" w:color="auto"/>
          </w:divBdr>
          <w:divsChild>
            <w:div w:id="101338046">
              <w:marLeft w:val="0"/>
              <w:marRight w:val="0"/>
              <w:marTop w:val="0"/>
              <w:marBottom w:val="0"/>
              <w:divBdr>
                <w:top w:val="none" w:sz="0" w:space="0" w:color="auto"/>
                <w:left w:val="none" w:sz="0" w:space="0" w:color="auto"/>
                <w:bottom w:val="none" w:sz="0" w:space="0" w:color="auto"/>
                <w:right w:val="none" w:sz="0" w:space="0" w:color="auto"/>
              </w:divBdr>
            </w:div>
          </w:divsChild>
        </w:div>
        <w:div w:id="1649237461">
          <w:marLeft w:val="0"/>
          <w:marRight w:val="0"/>
          <w:marTop w:val="0"/>
          <w:marBottom w:val="0"/>
          <w:divBdr>
            <w:top w:val="none" w:sz="0" w:space="0" w:color="auto"/>
            <w:left w:val="none" w:sz="0" w:space="0" w:color="auto"/>
            <w:bottom w:val="none" w:sz="0" w:space="0" w:color="auto"/>
            <w:right w:val="none" w:sz="0" w:space="0" w:color="auto"/>
          </w:divBdr>
          <w:divsChild>
            <w:div w:id="1597470884">
              <w:marLeft w:val="0"/>
              <w:marRight w:val="0"/>
              <w:marTop w:val="0"/>
              <w:marBottom w:val="0"/>
              <w:divBdr>
                <w:top w:val="none" w:sz="0" w:space="0" w:color="auto"/>
                <w:left w:val="none" w:sz="0" w:space="0" w:color="auto"/>
                <w:bottom w:val="none" w:sz="0" w:space="0" w:color="auto"/>
                <w:right w:val="none" w:sz="0" w:space="0" w:color="auto"/>
              </w:divBdr>
            </w:div>
          </w:divsChild>
        </w:div>
        <w:div w:id="1661999667">
          <w:marLeft w:val="0"/>
          <w:marRight w:val="0"/>
          <w:marTop w:val="0"/>
          <w:marBottom w:val="0"/>
          <w:divBdr>
            <w:top w:val="none" w:sz="0" w:space="0" w:color="auto"/>
            <w:left w:val="none" w:sz="0" w:space="0" w:color="auto"/>
            <w:bottom w:val="none" w:sz="0" w:space="0" w:color="auto"/>
            <w:right w:val="none" w:sz="0" w:space="0" w:color="auto"/>
          </w:divBdr>
          <w:divsChild>
            <w:div w:id="1370766006">
              <w:marLeft w:val="0"/>
              <w:marRight w:val="0"/>
              <w:marTop w:val="0"/>
              <w:marBottom w:val="0"/>
              <w:divBdr>
                <w:top w:val="none" w:sz="0" w:space="0" w:color="auto"/>
                <w:left w:val="none" w:sz="0" w:space="0" w:color="auto"/>
                <w:bottom w:val="none" w:sz="0" w:space="0" w:color="auto"/>
                <w:right w:val="none" w:sz="0" w:space="0" w:color="auto"/>
              </w:divBdr>
            </w:div>
          </w:divsChild>
        </w:div>
        <w:div w:id="1675063733">
          <w:marLeft w:val="0"/>
          <w:marRight w:val="0"/>
          <w:marTop w:val="0"/>
          <w:marBottom w:val="0"/>
          <w:divBdr>
            <w:top w:val="none" w:sz="0" w:space="0" w:color="auto"/>
            <w:left w:val="none" w:sz="0" w:space="0" w:color="auto"/>
            <w:bottom w:val="none" w:sz="0" w:space="0" w:color="auto"/>
            <w:right w:val="none" w:sz="0" w:space="0" w:color="auto"/>
          </w:divBdr>
          <w:divsChild>
            <w:div w:id="1907064033">
              <w:marLeft w:val="0"/>
              <w:marRight w:val="0"/>
              <w:marTop w:val="0"/>
              <w:marBottom w:val="0"/>
              <w:divBdr>
                <w:top w:val="none" w:sz="0" w:space="0" w:color="auto"/>
                <w:left w:val="none" w:sz="0" w:space="0" w:color="auto"/>
                <w:bottom w:val="none" w:sz="0" w:space="0" w:color="auto"/>
                <w:right w:val="none" w:sz="0" w:space="0" w:color="auto"/>
              </w:divBdr>
            </w:div>
          </w:divsChild>
        </w:div>
        <w:div w:id="1691449046">
          <w:marLeft w:val="0"/>
          <w:marRight w:val="0"/>
          <w:marTop w:val="0"/>
          <w:marBottom w:val="0"/>
          <w:divBdr>
            <w:top w:val="none" w:sz="0" w:space="0" w:color="auto"/>
            <w:left w:val="none" w:sz="0" w:space="0" w:color="auto"/>
            <w:bottom w:val="none" w:sz="0" w:space="0" w:color="auto"/>
            <w:right w:val="none" w:sz="0" w:space="0" w:color="auto"/>
          </w:divBdr>
          <w:divsChild>
            <w:div w:id="677149404">
              <w:marLeft w:val="0"/>
              <w:marRight w:val="0"/>
              <w:marTop w:val="0"/>
              <w:marBottom w:val="0"/>
              <w:divBdr>
                <w:top w:val="none" w:sz="0" w:space="0" w:color="auto"/>
                <w:left w:val="none" w:sz="0" w:space="0" w:color="auto"/>
                <w:bottom w:val="none" w:sz="0" w:space="0" w:color="auto"/>
                <w:right w:val="none" w:sz="0" w:space="0" w:color="auto"/>
              </w:divBdr>
            </w:div>
          </w:divsChild>
        </w:div>
        <w:div w:id="1691905149">
          <w:marLeft w:val="0"/>
          <w:marRight w:val="0"/>
          <w:marTop w:val="0"/>
          <w:marBottom w:val="0"/>
          <w:divBdr>
            <w:top w:val="none" w:sz="0" w:space="0" w:color="auto"/>
            <w:left w:val="none" w:sz="0" w:space="0" w:color="auto"/>
            <w:bottom w:val="none" w:sz="0" w:space="0" w:color="auto"/>
            <w:right w:val="none" w:sz="0" w:space="0" w:color="auto"/>
          </w:divBdr>
          <w:divsChild>
            <w:div w:id="1675499631">
              <w:marLeft w:val="0"/>
              <w:marRight w:val="0"/>
              <w:marTop w:val="0"/>
              <w:marBottom w:val="0"/>
              <w:divBdr>
                <w:top w:val="none" w:sz="0" w:space="0" w:color="auto"/>
                <w:left w:val="none" w:sz="0" w:space="0" w:color="auto"/>
                <w:bottom w:val="none" w:sz="0" w:space="0" w:color="auto"/>
                <w:right w:val="none" w:sz="0" w:space="0" w:color="auto"/>
              </w:divBdr>
            </w:div>
          </w:divsChild>
        </w:div>
        <w:div w:id="1694453163">
          <w:marLeft w:val="0"/>
          <w:marRight w:val="0"/>
          <w:marTop w:val="0"/>
          <w:marBottom w:val="0"/>
          <w:divBdr>
            <w:top w:val="none" w:sz="0" w:space="0" w:color="auto"/>
            <w:left w:val="none" w:sz="0" w:space="0" w:color="auto"/>
            <w:bottom w:val="none" w:sz="0" w:space="0" w:color="auto"/>
            <w:right w:val="none" w:sz="0" w:space="0" w:color="auto"/>
          </w:divBdr>
          <w:divsChild>
            <w:div w:id="1215390496">
              <w:marLeft w:val="0"/>
              <w:marRight w:val="0"/>
              <w:marTop w:val="0"/>
              <w:marBottom w:val="0"/>
              <w:divBdr>
                <w:top w:val="none" w:sz="0" w:space="0" w:color="auto"/>
                <w:left w:val="none" w:sz="0" w:space="0" w:color="auto"/>
                <w:bottom w:val="none" w:sz="0" w:space="0" w:color="auto"/>
                <w:right w:val="none" w:sz="0" w:space="0" w:color="auto"/>
              </w:divBdr>
            </w:div>
          </w:divsChild>
        </w:div>
        <w:div w:id="1710302998">
          <w:marLeft w:val="0"/>
          <w:marRight w:val="0"/>
          <w:marTop w:val="0"/>
          <w:marBottom w:val="0"/>
          <w:divBdr>
            <w:top w:val="none" w:sz="0" w:space="0" w:color="auto"/>
            <w:left w:val="none" w:sz="0" w:space="0" w:color="auto"/>
            <w:bottom w:val="none" w:sz="0" w:space="0" w:color="auto"/>
            <w:right w:val="none" w:sz="0" w:space="0" w:color="auto"/>
          </w:divBdr>
          <w:divsChild>
            <w:div w:id="1983579252">
              <w:marLeft w:val="0"/>
              <w:marRight w:val="0"/>
              <w:marTop w:val="0"/>
              <w:marBottom w:val="0"/>
              <w:divBdr>
                <w:top w:val="none" w:sz="0" w:space="0" w:color="auto"/>
                <w:left w:val="none" w:sz="0" w:space="0" w:color="auto"/>
                <w:bottom w:val="none" w:sz="0" w:space="0" w:color="auto"/>
                <w:right w:val="none" w:sz="0" w:space="0" w:color="auto"/>
              </w:divBdr>
            </w:div>
          </w:divsChild>
        </w:div>
        <w:div w:id="1721633540">
          <w:marLeft w:val="0"/>
          <w:marRight w:val="0"/>
          <w:marTop w:val="0"/>
          <w:marBottom w:val="0"/>
          <w:divBdr>
            <w:top w:val="none" w:sz="0" w:space="0" w:color="auto"/>
            <w:left w:val="none" w:sz="0" w:space="0" w:color="auto"/>
            <w:bottom w:val="none" w:sz="0" w:space="0" w:color="auto"/>
            <w:right w:val="none" w:sz="0" w:space="0" w:color="auto"/>
          </w:divBdr>
          <w:divsChild>
            <w:div w:id="1039352449">
              <w:marLeft w:val="0"/>
              <w:marRight w:val="0"/>
              <w:marTop w:val="0"/>
              <w:marBottom w:val="0"/>
              <w:divBdr>
                <w:top w:val="none" w:sz="0" w:space="0" w:color="auto"/>
                <w:left w:val="none" w:sz="0" w:space="0" w:color="auto"/>
                <w:bottom w:val="none" w:sz="0" w:space="0" w:color="auto"/>
                <w:right w:val="none" w:sz="0" w:space="0" w:color="auto"/>
              </w:divBdr>
            </w:div>
          </w:divsChild>
        </w:div>
        <w:div w:id="1732727831">
          <w:marLeft w:val="0"/>
          <w:marRight w:val="0"/>
          <w:marTop w:val="0"/>
          <w:marBottom w:val="0"/>
          <w:divBdr>
            <w:top w:val="none" w:sz="0" w:space="0" w:color="auto"/>
            <w:left w:val="none" w:sz="0" w:space="0" w:color="auto"/>
            <w:bottom w:val="none" w:sz="0" w:space="0" w:color="auto"/>
            <w:right w:val="none" w:sz="0" w:space="0" w:color="auto"/>
          </w:divBdr>
          <w:divsChild>
            <w:div w:id="1585143997">
              <w:marLeft w:val="0"/>
              <w:marRight w:val="0"/>
              <w:marTop w:val="0"/>
              <w:marBottom w:val="0"/>
              <w:divBdr>
                <w:top w:val="none" w:sz="0" w:space="0" w:color="auto"/>
                <w:left w:val="none" w:sz="0" w:space="0" w:color="auto"/>
                <w:bottom w:val="none" w:sz="0" w:space="0" w:color="auto"/>
                <w:right w:val="none" w:sz="0" w:space="0" w:color="auto"/>
              </w:divBdr>
            </w:div>
          </w:divsChild>
        </w:div>
        <w:div w:id="1733041435">
          <w:marLeft w:val="0"/>
          <w:marRight w:val="0"/>
          <w:marTop w:val="0"/>
          <w:marBottom w:val="0"/>
          <w:divBdr>
            <w:top w:val="none" w:sz="0" w:space="0" w:color="auto"/>
            <w:left w:val="none" w:sz="0" w:space="0" w:color="auto"/>
            <w:bottom w:val="none" w:sz="0" w:space="0" w:color="auto"/>
            <w:right w:val="none" w:sz="0" w:space="0" w:color="auto"/>
          </w:divBdr>
          <w:divsChild>
            <w:div w:id="1729765397">
              <w:marLeft w:val="0"/>
              <w:marRight w:val="0"/>
              <w:marTop w:val="0"/>
              <w:marBottom w:val="0"/>
              <w:divBdr>
                <w:top w:val="none" w:sz="0" w:space="0" w:color="auto"/>
                <w:left w:val="none" w:sz="0" w:space="0" w:color="auto"/>
                <w:bottom w:val="none" w:sz="0" w:space="0" w:color="auto"/>
                <w:right w:val="none" w:sz="0" w:space="0" w:color="auto"/>
              </w:divBdr>
            </w:div>
          </w:divsChild>
        </w:div>
        <w:div w:id="1744644214">
          <w:marLeft w:val="0"/>
          <w:marRight w:val="0"/>
          <w:marTop w:val="0"/>
          <w:marBottom w:val="0"/>
          <w:divBdr>
            <w:top w:val="none" w:sz="0" w:space="0" w:color="auto"/>
            <w:left w:val="none" w:sz="0" w:space="0" w:color="auto"/>
            <w:bottom w:val="none" w:sz="0" w:space="0" w:color="auto"/>
            <w:right w:val="none" w:sz="0" w:space="0" w:color="auto"/>
          </w:divBdr>
          <w:divsChild>
            <w:div w:id="1992709709">
              <w:marLeft w:val="0"/>
              <w:marRight w:val="0"/>
              <w:marTop w:val="0"/>
              <w:marBottom w:val="0"/>
              <w:divBdr>
                <w:top w:val="none" w:sz="0" w:space="0" w:color="auto"/>
                <w:left w:val="none" w:sz="0" w:space="0" w:color="auto"/>
                <w:bottom w:val="none" w:sz="0" w:space="0" w:color="auto"/>
                <w:right w:val="none" w:sz="0" w:space="0" w:color="auto"/>
              </w:divBdr>
            </w:div>
          </w:divsChild>
        </w:div>
        <w:div w:id="1745570148">
          <w:marLeft w:val="0"/>
          <w:marRight w:val="0"/>
          <w:marTop w:val="0"/>
          <w:marBottom w:val="0"/>
          <w:divBdr>
            <w:top w:val="none" w:sz="0" w:space="0" w:color="auto"/>
            <w:left w:val="none" w:sz="0" w:space="0" w:color="auto"/>
            <w:bottom w:val="none" w:sz="0" w:space="0" w:color="auto"/>
            <w:right w:val="none" w:sz="0" w:space="0" w:color="auto"/>
          </w:divBdr>
          <w:divsChild>
            <w:div w:id="1202865456">
              <w:marLeft w:val="0"/>
              <w:marRight w:val="0"/>
              <w:marTop w:val="0"/>
              <w:marBottom w:val="0"/>
              <w:divBdr>
                <w:top w:val="none" w:sz="0" w:space="0" w:color="auto"/>
                <w:left w:val="none" w:sz="0" w:space="0" w:color="auto"/>
                <w:bottom w:val="none" w:sz="0" w:space="0" w:color="auto"/>
                <w:right w:val="none" w:sz="0" w:space="0" w:color="auto"/>
              </w:divBdr>
            </w:div>
          </w:divsChild>
        </w:div>
        <w:div w:id="1750535982">
          <w:marLeft w:val="0"/>
          <w:marRight w:val="0"/>
          <w:marTop w:val="0"/>
          <w:marBottom w:val="0"/>
          <w:divBdr>
            <w:top w:val="none" w:sz="0" w:space="0" w:color="auto"/>
            <w:left w:val="none" w:sz="0" w:space="0" w:color="auto"/>
            <w:bottom w:val="none" w:sz="0" w:space="0" w:color="auto"/>
            <w:right w:val="none" w:sz="0" w:space="0" w:color="auto"/>
          </w:divBdr>
          <w:divsChild>
            <w:div w:id="1200436540">
              <w:marLeft w:val="0"/>
              <w:marRight w:val="0"/>
              <w:marTop w:val="0"/>
              <w:marBottom w:val="0"/>
              <w:divBdr>
                <w:top w:val="none" w:sz="0" w:space="0" w:color="auto"/>
                <w:left w:val="none" w:sz="0" w:space="0" w:color="auto"/>
                <w:bottom w:val="none" w:sz="0" w:space="0" w:color="auto"/>
                <w:right w:val="none" w:sz="0" w:space="0" w:color="auto"/>
              </w:divBdr>
            </w:div>
          </w:divsChild>
        </w:div>
        <w:div w:id="1760638289">
          <w:marLeft w:val="0"/>
          <w:marRight w:val="0"/>
          <w:marTop w:val="0"/>
          <w:marBottom w:val="0"/>
          <w:divBdr>
            <w:top w:val="none" w:sz="0" w:space="0" w:color="auto"/>
            <w:left w:val="none" w:sz="0" w:space="0" w:color="auto"/>
            <w:bottom w:val="none" w:sz="0" w:space="0" w:color="auto"/>
            <w:right w:val="none" w:sz="0" w:space="0" w:color="auto"/>
          </w:divBdr>
          <w:divsChild>
            <w:div w:id="1921136496">
              <w:marLeft w:val="0"/>
              <w:marRight w:val="0"/>
              <w:marTop w:val="0"/>
              <w:marBottom w:val="0"/>
              <w:divBdr>
                <w:top w:val="none" w:sz="0" w:space="0" w:color="auto"/>
                <w:left w:val="none" w:sz="0" w:space="0" w:color="auto"/>
                <w:bottom w:val="none" w:sz="0" w:space="0" w:color="auto"/>
                <w:right w:val="none" w:sz="0" w:space="0" w:color="auto"/>
              </w:divBdr>
            </w:div>
          </w:divsChild>
        </w:div>
        <w:div w:id="1768503315">
          <w:marLeft w:val="0"/>
          <w:marRight w:val="0"/>
          <w:marTop w:val="0"/>
          <w:marBottom w:val="0"/>
          <w:divBdr>
            <w:top w:val="none" w:sz="0" w:space="0" w:color="auto"/>
            <w:left w:val="none" w:sz="0" w:space="0" w:color="auto"/>
            <w:bottom w:val="none" w:sz="0" w:space="0" w:color="auto"/>
            <w:right w:val="none" w:sz="0" w:space="0" w:color="auto"/>
          </w:divBdr>
          <w:divsChild>
            <w:div w:id="1995528781">
              <w:marLeft w:val="0"/>
              <w:marRight w:val="0"/>
              <w:marTop w:val="0"/>
              <w:marBottom w:val="0"/>
              <w:divBdr>
                <w:top w:val="none" w:sz="0" w:space="0" w:color="auto"/>
                <w:left w:val="none" w:sz="0" w:space="0" w:color="auto"/>
                <w:bottom w:val="none" w:sz="0" w:space="0" w:color="auto"/>
                <w:right w:val="none" w:sz="0" w:space="0" w:color="auto"/>
              </w:divBdr>
            </w:div>
          </w:divsChild>
        </w:div>
        <w:div w:id="1769228086">
          <w:marLeft w:val="0"/>
          <w:marRight w:val="0"/>
          <w:marTop w:val="0"/>
          <w:marBottom w:val="0"/>
          <w:divBdr>
            <w:top w:val="none" w:sz="0" w:space="0" w:color="auto"/>
            <w:left w:val="none" w:sz="0" w:space="0" w:color="auto"/>
            <w:bottom w:val="none" w:sz="0" w:space="0" w:color="auto"/>
            <w:right w:val="none" w:sz="0" w:space="0" w:color="auto"/>
          </w:divBdr>
          <w:divsChild>
            <w:div w:id="1919094858">
              <w:marLeft w:val="0"/>
              <w:marRight w:val="0"/>
              <w:marTop w:val="0"/>
              <w:marBottom w:val="0"/>
              <w:divBdr>
                <w:top w:val="none" w:sz="0" w:space="0" w:color="auto"/>
                <w:left w:val="none" w:sz="0" w:space="0" w:color="auto"/>
                <w:bottom w:val="none" w:sz="0" w:space="0" w:color="auto"/>
                <w:right w:val="none" w:sz="0" w:space="0" w:color="auto"/>
              </w:divBdr>
            </w:div>
          </w:divsChild>
        </w:div>
        <w:div w:id="1784765803">
          <w:marLeft w:val="0"/>
          <w:marRight w:val="0"/>
          <w:marTop w:val="0"/>
          <w:marBottom w:val="0"/>
          <w:divBdr>
            <w:top w:val="none" w:sz="0" w:space="0" w:color="auto"/>
            <w:left w:val="none" w:sz="0" w:space="0" w:color="auto"/>
            <w:bottom w:val="none" w:sz="0" w:space="0" w:color="auto"/>
            <w:right w:val="none" w:sz="0" w:space="0" w:color="auto"/>
          </w:divBdr>
          <w:divsChild>
            <w:div w:id="168065035">
              <w:marLeft w:val="0"/>
              <w:marRight w:val="0"/>
              <w:marTop w:val="0"/>
              <w:marBottom w:val="0"/>
              <w:divBdr>
                <w:top w:val="none" w:sz="0" w:space="0" w:color="auto"/>
                <w:left w:val="none" w:sz="0" w:space="0" w:color="auto"/>
                <w:bottom w:val="none" w:sz="0" w:space="0" w:color="auto"/>
                <w:right w:val="none" w:sz="0" w:space="0" w:color="auto"/>
              </w:divBdr>
            </w:div>
          </w:divsChild>
        </w:div>
        <w:div w:id="1785997860">
          <w:marLeft w:val="0"/>
          <w:marRight w:val="0"/>
          <w:marTop w:val="0"/>
          <w:marBottom w:val="0"/>
          <w:divBdr>
            <w:top w:val="none" w:sz="0" w:space="0" w:color="auto"/>
            <w:left w:val="none" w:sz="0" w:space="0" w:color="auto"/>
            <w:bottom w:val="none" w:sz="0" w:space="0" w:color="auto"/>
            <w:right w:val="none" w:sz="0" w:space="0" w:color="auto"/>
          </w:divBdr>
          <w:divsChild>
            <w:div w:id="2108383428">
              <w:marLeft w:val="0"/>
              <w:marRight w:val="0"/>
              <w:marTop w:val="0"/>
              <w:marBottom w:val="0"/>
              <w:divBdr>
                <w:top w:val="none" w:sz="0" w:space="0" w:color="auto"/>
                <w:left w:val="none" w:sz="0" w:space="0" w:color="auto"/>
                <w:bottom w:val="none" w:sz="0" w:space="0" w:color="auto"/>
                <w:right w:val="none" w:sz="0" w:space="0" w:color="auto"/>
              </w:divBdr>
            </w:div>
          </w:divsChild>
        </w:div>
        <w:div w:id="1799490432">
          <w:marLeft w:val="0"/>
          <w:marRight w:val="0"/>
          <w:marTop w:val="0"/>
          <w:marBottom w:val="0"/>
          <w:divBdr>
            <w:top w:val="none" w:sz="0" w:space="0" w:color="auto"/>
            <w:left w:val="none" w:sz="0" w:space="0" w:color="auto"/>
            <w:bottom w:val="none" w:sz="0" w:space="0" w:color="auto"/>
            <w:right w:val="none" w:sz="0" w:space="0" w:color="auto"/>
          </w:divBdr>
          <w:divsChild>
            <w:div w:id="738135767">
              <w:marLeft w:val="0"/>
              <w:marRight w:val="0"/>
              <w:marTop w:val="0"/>
              <w:marBottom w:val="0"/>
              <w:divBdr>
                <w:top w:val="none" w:sz="0" w:space="0" w:color="auto"/>
                <w:left w:val="none" w:sz="0" w:space="0" w:color="auto"/>
                <w:bottom w:val="none" w:sz="0" w:space="0" w:color="auto"/>
                <w:right w:val="none" w:sz="0" w:space="0" w:color="auto"/>
              </w:divBdr>
            </w:div>
          </w:divsChild>
        </w:div>
        <w:div w:id="1803497972">
          <w:marLeft w:val="0"/>
          <w:marRight w:val="0"/>
          <w:marTop w:val="0"/>
          <w:marBottom w:val="0"/>
          <w:divBdr>
            <w:top w:val="none" w:sz="0" w:space="0" w:color="auto"/>
            <w:left w:val="none" w:sz="0" w:space="0" w:color="auto"/>
            <w:bottom w:val="none" w:sz="0" w:space="0" w:color="auto"/>
            <w:right w:val="none" w:sz="0" w:space="0" w:color="auto"/>
          </w:divBdr>
          <w:divsChild>
            <w:div w:id="1387875179">
              <w:marLeft w:val="0"/>
              <w:marRight w:val="0"/>
              <w:marTop w:val="0"/>
              <w:marBottom w:val="0"/>
              <w:divBdr>
                <w:top w:val="none" w:sz="0" w:space="0" w:color="auto"/>
                <w:left w:val="none" w:sz="0" w:space="0" w:color="auto"/>
                <w:bottom w:val="none" w:sz="0" w:space="0" w:color="auto"/>
                <w:right w:val="none" w:sz="0" w:space="0" w:color="auto"/>
              </w:divBdr>
            </w:div>
          </w:divsChild>
        </w:div>
        <w:div w:id="1808401935">
          <w:marLeft w:val="0"/>
          <w:marRight w:val="0"/>
          <w:marTop w:val="0"/>
          <w:marBottom w:val="0"/>
          <w:divBdr>
            <w:top w:val="none" w:sz="0" w:space="0" w:color="auto"/>
            <w:left w:val="none" w:sz="0" w:space="0" w:color="auto"/>
            <w:bottom w:val="none" w:sz="0" w:space="0" w:color="auto"/>
            <w:right w:val="none" w:sz="0" w:space="0" w:color="auto"/>
          </w:divBdr>
          <w:divsChild>
            <w:div w:id="97528594">
              <w:marLeft w:val="0"/>
              <w:marRight w:val="0"/>
              <w:marTop w:val="0"/>
              <w:marBottom w:val="0"/>
              <w:divBdr>
                <w:top w:val="none" w:sz="0" w:space="0" w:color="auto"/>
                <w:left w:val="none" w:sz="0" w:space="0" w:color="auto"/>
                <w:bottom w:val="none" w:sz="0" w:space="0" w:color="auto"/>
                <w:right w:val="none" w:sz="0" w:space="0" w:color="auto"/>
              </w:divBdr>
            </w:div>
          </w:divsChild>
        </w:div>
        <w:div w:id="1809396554">
          <w:marLeft w:val="0"/>
          <w:marRight w:val="0"/>
          <w:marTop w:val="0"/>
          <w:marBottom w:val="0"/>
          <w:divBdr>
            <w:top w:val="none" w:sz="0" w:space="0" w:color="auto"/>
            <w:left w:val="none" w:sz="0" w:space="0" w:color="auto"/>
            <w:bottom w:val="none" w:sz="0" w:space="0" w:color="auto"/>
            <w:right w:val="none" w:sz="0" w:space="0" w:color="auto"/>
          </w:divBdr>
          <w:divsChild>
            <w:div w:id="685256243">
              <w:marLeft w:val="0"/>
              <w:marRight w:val="0"/>
              <w:marTop w:val="0"/>
              <w:marBottom w:val="0"/>
              <w:divBdr>
                <w:top w:val="none" w:sz="0" w:space="0" w:color="auto"/>
                <w:left w:val="none" w:sz="0" w:space="0" w:color="auto"/>
                <w:bottom w:val="none" w:sz="0" w:space="0" w:color="auto"/>
                <w:right w:val="none" w:sz="0" w:space="0" w:color="auto"/>
              </w:divBdr>
            </w:div>
          </w:divsChild>
        </w:div>
        <w:div w:id="1830487336">
          <w:marLeft w:val="0"/>
          <w:marRight w:val="0"/>
          <w:marTop w:val="0"/>
          <w:marBottom w:val="0"/>
          <w:divBdr>
            <w:top w:val="none" w:sz="0" w:space="0" w:color="auto"/>
            <w:left w:val="none" w:sz="0" w:space="0" w:color="auto"/>
            <w:bottom w:val="none" w:sz="0" w:space="0" w:color="auto"/>
            <w:right w:val="none" w:sz="0" w:space="0" w:color="auto"/>
          </w:divBdr>
          <w:divsChild>
            <w:div w:id="1860848448">
              <w:marLeft w:val="0"/>
              <w:marRight w:val="0"/>
              <w:marTop w:val="0"/>
              <w:marBottom w:val="0"/>
              <w:divBdr>
                <w:top w:val="none" w:sz="0" w:space="0" w:color="auto"/>
                <w:left w:val="none" w:sz="0" w:space="0" w:color="auto"/>
                <w:bottom w:val="none" w:sz="0" w:space="0" w:color="auto"/>
                <w:right w:val="none" w:sz="0" w:space="0" w:color="auto"/>
              </w:divBdr>
            </w:div>
          </w:divsChild>
        </w:div>
        <w:div w:id="1838497434">
          <w:marLeft w:val="0"/>
          <w:marRight w:val="0"/>
          <w:marTop w:val="0"/>
          <w:marBottom w:val="0"/>
          <w:divBdr>
            <w:top w:val="none" w:sz="0" w:space="0" w:color="auto"/>
            <w:left w:val="none" w:sz="0" w:space="0" w:color="auto"/>
            <w:bottom w:val="none" w:sz="0" w:space="0" w:color="auto"/>
            <w:right w:val="none" w:sz="0" w:space="0" w:color="auto"/>
          </w:divBdr>
          <w:divsChild>
            <w:div w:id="1493175343">
              <w:marLeft w:val="0"/>
              <w:marRight w:val="0"/>
              <w:marTop w:val="0"/>
              <w:marBottom w:val="0"/>
              <w:divBdr>
                <w:top w:val="none" w:sz="0" w:space="0" w:color="auto"/>
                <w:left w:val="none" w:sz="0" w:space="0" w:color="auto"/>
                <w:bottom w:val="none" w:sz="0" w:space="0" w:color="auto"/>
                <w:right w:val="none" w:sz="0" w:space="0" w:color="auto"/>
              </w:divBdr>
            </w:div>
          </w:divsChild>
        </w:div>
        <w:div w:id="1901012993">
          <w:marLeft w:val="0"/>
          <w:marRight w:val="0"/>
          <w:marTop w:val="0"/>
          <w:marBottom w:val="0"/>
          <w:divBdr>
            <w:top w:val="none" w:sz="0" w:space="0" w:color="auto"/>
            <w:left w:val="none" w:sz="0" w:space="0" w:color="auto"/>
            <w:bottom w:val="none" w:sz="0" w:space="0" w:color="auto"/>
            <w:right w:val="none" w:sz="0" w:space="0" w:color="auto"/>
          </w:divBdr>
          <w:divsChild>
            <w:div w:id="311298705">
              <w:marLeft w:val="0"/>
              <w:marRight w:val="0"/>
              <w:marTop w:val="0"/>
              <w:marBottom w:val="0"/>
              <w:divBdr>
                <w:top w:val="none" w:sz="0" w:space="0" w:color="auto"/>
                <w:left w:val="none" w:sz="0" w:space="0" w:color="auto"/>
                <w:bottom w:val="none" w:sz="0" w:space="0" w:color="auto"/>
                <w:right w:val="none" w:sz="0" w:space="0" w:color="auto"/>
              </w:divBdr>
            </w:div>
          </w:divsChild>
        </w:div>
        <w:div w:id="1917326781">
          <w:marLeft w:val="0"/>
          <w:marRight w:val="0"/>
          <w:marTop w:val="0"/>
          <w:marBottom w:val="0"/>
          <w:divBdr>
            <w:top w:val="none" w:sz="0" w:space="0" w:color="auto"/>
            <w:left w:val="none" w:sz="0" w:space="0" w:color="auto"/>
            <w:bottom w:val="none" w:sz="0" w:space="0" w:color="auto"/>
            <w:right w:val="none" w:sz="0" w:space="0" w:color="auto"/>
          </w:divBdr>
          <w:divsChild>
            <w:div w:id="128137943">
              <w:marLeft w:val="0"/>
              <w:marRight w:val="0"/>
              <w:marTop w:val="0"/>
              <w:marBottom w:val="0"/>
              <w:divBdr>
                <w:top w:val="none" w:sz="0" w:space="0" w:color="auto"/>
                <w:left w:val="none" w:sz="0" w:space="0" w:color="auto"/>
                <w:bottom w:val="none" w:sz="0" w:space="0" w:color="auto"/>
                <w:right w:val="none" w:sz="0" w:space="0" w:color="auto"/>
              </w:divBdr>
            </w:div>
          </w:divsChild>
        </w:div>
        <w:div w:id="1919754605">
          <w:marLeft w:val="0"/>
          <w:marRight w:val="0"/>
          <w:marTop w:val="0"/>
          <w:marBottom w:val="0"/>
          <w:divBdr>
            <w:top w:val="none" w:sz="0" w:space="0" w:color="auto"/>
            <w:left w:val="none" w:sz="0" w:space="0" w:color="auto"/>
            <w:bottom w:val="none" w:sz="0" w:space="0" w:color="auto"/>
            <w:right w:val="none" w:sz="0" w:space="0" w:color="auto"/>
          </w:divBdr>
          <w:divsChild>
            <w:div w:id="614017707">
              <w:marLeft w:val="0"/>
              <w:marRight w:val="0"/>
              <w:marTop w:val="0"/>
              <w:marBottom w:val="0"/>
              <w:divBdr>
                <w:top w:val="none" w:sz="0" w:space="0" w:color="auto"/>
                <w:left w:val="none" w:sz="0" w:space="0" w:color="auto"/>
                <w:bottom w:val="none" w:sz="0" w:space="0" w:color="auto"/>
                <w:right w:val="none" w:sz="0" w:space="0" w:color="auto"/>
              </w:divBdr>
            </w:div>
          </w:divsChild>
        </w:div>
        <w:div w:id="1933972047">
          <w:marLeft w:val="0"/>
          <w:marRight w:val="0"/>
          <w:marTop w:val="0"/>
          <w:marBottom w:val="0"/>
          <w:divBdr>
            <w:top w:val="none" w:sz="0" w:space="0" w:color="auto"/>
            <w:left w:val="none" w:sz="0" w:space="0" w:color="auto"/>
            <w:bottom w:val="none" w:sz="0" w:space="0" w:color="auto"/>
            <w:right w:val="none" w:sz="0" w:space="0" w:color="auto"/>
          </w:divBdr>
          <w:divsChild>
            <w:div w:id="1365521298">
              <w:marLeft w:val="0"/>
              <w:marRight w:val="0"/>
              <w:marTop w:val="0"/>
              <w:marBottom w:val="0"/>
              <w:divBdr>
                <w:top w:val="none" w:sz="0" w:space="0" w:color="auto"/>
                <w:left w:val="none" w:sz="0" w:space="0" w:color="auto"/>
                <w:bottom w:val="none" w:sz="0" w:space="0" w:color="auto"/>
                <w:right w:val="none" w:sz="0" w:space="0" w:color="auto"/>
              </w:divBdr>
            </w:div>
          </w:divsChild>
        </w:div>
        <w:div w:id="1982467362">
          <w:marLeft w:val="0"/>
          <w:marRight w:val="0"/>
          <w:marTop w:val="0"/>
          <w:marBottom w:val="0"/>
          <w:divBdr>
            <w:top w:val="none" w:sz="0" w:space="0" w:color="auto"/>
            <w:left w:val="none" w:sz="0" w:space="0" w:color="auto"/>
            <w:bottom w:val="none" w:sz="0" w:space="0" w:color="auto"/>
            <w:right w:val="none" w:sz="0" w:space="0" w:color="auto"/>
          </w:divBdr>
          <w:divsChild>
            <w:div w:id="235407373">
              <w:marLeft w:val="0"/>
              <w:marRight w:val="0"/>
              <w:marTop w:val="0"/>
              <w:marBottom w:val="0"/>
              <w:divBdr>
                <w:top w:val="none" w:sz="0" w:space="0" w:color="auto"/>
                <w:left w:val="none" w:sz="0" w:space="0" w:color="auto"/>
                <w:bottom w:val="none" w:sz="0" w:space="0" w:color="auto"/>
                <w:right w:val="none" w:sz="0" w:space="0" w:color="auto"/>
              </w:divBdr>
            </w:div>
          </w:divsChild>
        </w:div>
        <w:div w:id="1985507373">
          <w:marLeft w:val="0"/>
          <w:marRight w:val="0"/>
          <w:marTop w:val="0"/>
          <w:marBottom w:val="0"/>
          <w:divBdr>
            <w:top w:val="none" w:sz="0" w:space="0" w:color="auto"/>
            <w:left w:val="none" w:sz="0" w:space="0" w:color="auto"/>
            <w:bottom w:val="none" w:sz="0" w:space="0" w:color="auto"/>
            <w:right w:val="none" w:sz="0" w:space="0" w:color="auto"/>
          </w:divBdr>
          <w:divsChild>
            <w:div w:id="1283000077">
              <w:marLeft w:val="0"/>
              <w:marRight w:val="0"/>
              <w:marTop w:val="0"/>
              <w:marBottom w:val="0"/>
              <w:divBdr>
                <w:top w:val="none" w:sz="0" w:space="0" w:color="auto"/>
                <w:left w:val="none" w:sz="0" w:space="0" w:color="auto"/>
                <w:bottom w:val="none" w:sz="0" w:space="0" w:color="auto"/>
                <w:right w:val="none" w:sz="0" w:space="0" w:color="auto"/>
              </w:divBdr>
            </w:div>
          </w:divsChild>
        </w:div>
        <w:div w:id="1995790857">
          <w:marLeft w:val="0"/>
          <w:marRight w:val="0"/>
          <w:marTop w:val="0"/>
          <w:marBottom w:val="0"/>
          <w:divBdr>
            <w:top w:val="none" w:sz="0" w:space="0" w:color="auto"/>
            <w:left w:val="none" w:sz="0" w:space="0" w:color="auto"/>
            <w:bottom w:val="none" w:sz="0" w:space="0" w:color="auto"/>
            <w:right w:val="none" w:sz="0" w:space="0" w:color="auto"/>
          </w:divBdr>
          <w:divsChild>
            <w:div w:id="943726894">
              <w:marLeft w:val="0"/>
              <w:marRight w:val="0"/>
              <w:marTop w:val="0"/>
              <w:marBottom w:val="0"/>
              <w:divBdr>
                <w:top w:val="none" w:sz="0" w:space="0" w:color="auto"/>
                <w:left w:val="none" w:sz="0" w:space="0" w:color="auto"/>
                <w:bottom w:val="none" w:sz="0" w:space="0" w:color="auto"/>
                <w:right w:val="none" w:sz="0" w:space="0" w:color="auto"/>
              </w:divBdr>
            </w:div>
          </w:divsChild>
        </w:div>
        <w:div w:id="2006127987">
          <w:marLeft w:val="0"/>
          <w:marRight w:val="0"/>
          <w:marTop w:val="0"/>
          <w:marBottom w:val="0"/>
          <w:divBdr>
            <w:top w:val="none" w:sz="0" w:space="0" w:color="auto"/>
            <w:left w:val="none" w:sz="0" w:space="0" w:color="auto"/>
            <w:bottom w:val="none" w:sz="0" w:space="0" w:color="auto"/>
            <w:right w:val="none" w:sz="0" w:space="0" w:color="auto"/>
          </w:divBdr>
          <w:divsChild>
            <w:div w:id="220211556">
              <w:marLeft w:val="0"/>
              <w:marRight w:val="0"/>
              <w:marTop w:val="0"/>
              <w:marBottom w:val="0"/>
              <w:divBdr>
                <w:top w:val="none" w:sz="0" w:space="0" w:color="auto"/>
                <w:left w:val="none" w:sz="0" w:space="0" w:color="auto"/>
                <w:bottom w:val="none" w:sz="0" w:space="0" w:color="auto"/>
                <w:right w:val="none" w:sz="0" w:space="0" w:color="auto"/>
              </w:divBdr>
            </w:div>
          </w:divsChild>
        </w:div>
        <w:div w:id="2047217856">
          <w:marLeft w:val="0"/>
          <w:marRight w:val="0"/>
          <w:marTop w:val="0"/>
          <w:marBottom w:val="0"/>
          <w:divBdr>
            <w:top w:val="none" w:sz="0" w:space="0" w:color="auto"/>
            <w:left w:val="none" w:sz="0" w:space="0" w:color="auto"/>
            <w:bottom w:val="none" w:sz="0" w:space="0" w:color="auto"/>
            <w:right w:val="none" w:sz="0" w:space="0" w:color="auto"/>
          </w:divBdr>
          <w:divsChild>
            <w:div w:id="599727870">
              <w:marLeft w:val="0"/>
              <w:marRight w:val="0"/>
              <w:marTop w:val="0"/>
              <w:marBottom w:val="0"/>
              <w:divBdr>
                <w:top w:val="none" w:sz="0" w:space="0" w:color="auto"/>
                <w:left w:val="none" w:sz="0" w:space="0" w:color="auto"/>
                <w:bottom w:val="none" w:sz="0" w:space="0" w:color="auto"/>
                <w:right w:val="none" w:sz="0" w:space="0" w:color="auto"/>
              </w:divBdr>
            </w:div>
          </w:divsChild>
        </w:div>
        <w:div w:id="2079548342">
          <w:marLeft w:val="0"/>
          <w:marRight w:val="0"/>
          <w:marTop w:val="0"/>
          <w:marBottom w:val="0"/>
          <w:divBdr>
            <w:top w:val="none" w:sz="0" w:space="0" w:color="auto"/>
            <w:left w:val="none" w:sz="0" w:space="0" w:color="auto"/>
            <w:bottom w:val="none" w:sz="0" w:space="0" w:color="auto"/>
            <w:right w:val="none" w:sz="0" w:space="0" w:color="auto"/>
          </w:divBdr>
          <w:divsChild>
            <w:div w:id="12575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0463">
      <w:bodyDiv w:val="1"/>
      <w:marLeft w:val="0"/>
      <w:marRight w:val="0"/>
      <w:marTop w:val="0"/>
      <w:marBottom w:val="0"/>
      <w:divBdr>
        <w:top w:val="none" w:sz="0" w:space="0" w:color="auto"/>
        <w:left w:val="none" w:sz="0" w:space="0" w:color="auto"/>
        <w:bottom w:val="none" w:sz="0" w:space="0" w:color="auto"/>
        <w:right w:val="none" w:sz="0" w:space="0" w:color="auto"/>
      </w:divBdr>
    </w:div>
    <w:div w:id="1593583557">
      <w:bodyDiv w:val="1"/>
      <w:marLeft w:val="0"/>
      <w:marRight w:val="0"/>
      <w:marTop w:val="0"/>
      <w:marBottom w:val="0"/>
      <w:divBdr>
        <w:top w:val="none" w:sz="0" w:space="0" w:color="auto"/>
        <w:left w:val="none" w:sz="0" w:space="0" w:color="auto"/>
        <w:bottom w:val="none" w:sz="0" w:space="0" w:color="auto"/>
        <w:right w:val="none" w:sz="0" w:space="0" w:color="auto"/>
      </w:divBdr>
      <w:divsChild>
        <w:div w:id="951403253">
          <w:marLeft w:val="0"/>
          <w:marRight w:val="0"/>
          <w:marTop w:val="0"/>
          <w:marBottom w:val="0"/>
          <w:divBdr>
            <w:top w:val="none" w:sz="0" w:space="0" w:color="auto"/>
            <w:left w:val="none" w:sz="0" w:space="0" w:color="auto"/>
            <w:bottom w:val="none" w:sz="0" w:space="0" w:color="auto"/>
            <w:right w:val="none" w:sz="0" w:space="0" w:color="auto"/>
          </w:divBdr>
          <w:divsChild>
            <w:div w:id="10320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6741">
      <w:bodyDiv w:val="1"/>
      <w:marLeft w:val="0"/>
      <w:marRight w:val="0"/>
      <w:marTop w:val="0"/>
      <w:marBottom w:val="0"/>
      <w:divBdr>
        <w:top w:val="none" w:sz="0" w:space="0" w:color="auto"/>
        <w:left w:val="none" w:sz="0" w:space="0" w:color="auto"/>
        <w:bottom w:val="none" w:sz="0" w:space="0" w:color="auto"/>
        <w:right w:val="none" w:sz="0" w:space="0" w:color="auto"/>
      </w:divBdr>
      <w:divsChild>
        <w:div w:id="71128086">
          <w:marLeft w:val="0"/>
          <w:marRight w:val="0"/>
          <w:marTop w:val="0"/>
          <w:marBottom w:val="0"/>
          <w:divBdr>
            <w:top w:val="none" w:sz="0" w:space="0" w:color="auto"/>
            <w:left w:val="none" w:sz="0" w:space="0" w:color="auto"/>
            <w:bottom w:val="none" w:sz="0" w:space="0" w:color="auto"/>
            <w:right w:val="none" w:sz="0" w:space="0" w:color="auto"/>
          </w:divBdr>
          <w:divsChild>
            <w:div w:id="2307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05346">
      <w:bodyDiv w:val="1"/>
      <w:marLeft w:val="0"/>
      <w:marRight w:val="0"/>
      <w:marTop w:val="0"/>
      <w:marBottom w:val="0"/>
      <w:divBdr>
        <w:top w:val="none" w:sz="0" w:space="0" w:color="auto"/>
        <w:left w:val="none" w:sz="0" w:space="0" w:color="auto"/>
        <w:bottom w:val="none" w:sz="0" w:space="0" w:color="auto"/>
        <w:right w:val="none" w:sz="0" w:space="0" w:color="auto"/>
      </w:divBdr>
      <w:divsChild>
        <w:div w:id="1367633417">
          <w:marLeft w:val="0"/>
          <w:marRight w:val="0"/>
          <w:marTop w:val="0"/>
          <w:marBottom w:val="0"/>
          <w:divBdr>
            <w:top w:val="none" w:sz="0" w:space="0" w:color="auto"/>
            <w:left w:val="none" w:sz="0" w:space="0" w:color="auto"/>
            <w:bottom w:val="none" w:sz="0" w:space="0" w:color="auto"/>
            <w:right w:val="none" w:sz="0" w:space="0" w:color="auto"/>
          </w:divBdr>
          <w:divsChild>
            <w:div w:id="8330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36339">
      <w:bodyDiv w:val="1"/>
      <w:marLeft w:val="0"/>
      <w:marRight w:val="0"/>
      <w:marTop w:val="0"/>
      <w:marBottom w:val="0"/>
      <w:divBdr>
        <w:top w:val="none" w:sz="0" w:space="0" w:color="auto"/>
        <w:left w:val="none" w:sz="0" w:space="0" w:color="auto"/>
        <w:bottom w:val="none" w:sz="0" w:space="0" w:color="auto"/>
        <w:right w:val="none" w:sz="0" w:space="0" w:color="auto"/>
      </w:divBdr>
      <w:divsChild>
        <w:div w:id="1098402053">
          <w:marLeft w:val="0"/>
          <w:marRight w:val="0"/>
          <w:marTop w:val="0"/>
          <w:marBottom w:val="0"/>
          <w:divBdr>
            <w:top w:val="none" w:sz="0" w:space="0" w:color="auto"/>
            <w:left w:val="none" w:sz="0" w:space="0" w:color="auto"/>
            <w:bottom w:val="none" w:sz="0" w:space="0" w:color="auto"/>
            <w:right w:val="none" w:sz="0" w:space="0" w:color="auto"/>
          </w:divBdr>
          <w:divsChild>
            <w:div w:id="17099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7615">
      <w:bodyDiv w:val="1"/>
      <w:marLeft w:val="0"/>
      <w:marRight w:val="0"/>
      <w:marTop w:val="0"/>
      <w:marBottom w:val="0"/>
      <w:divBdr>
        <w:top w:val="none" w:sz="0" w:space="0" w:color="auto"/>
        <w:left w:val="none" w:sz="0" w:space="0" w:color="auto"/>
        <w:bottom w:val="none" w:sz="0" w:space="0" w:color="auto"/>
        <w:right w:val="none" w:sz="0" w:space="0" w:color="auto"/>
      </w:divBdr>
    </w:div>
    <w:div w:id="2108885542">
      <w:bodyDiv w:val="1"/>
      <w:marLeft w:val="0"/>
      <w:marRight w:val="0"/>
      <w:marTop w:val="0"/>
      <w:marBottom w:val="0"/>
      <w:divBdr>
        <w:top w:val="none" w:sz="0" w:space="0" w:color="auto"/>
        <w:left w:val="none" w:sz="0" w:space="0" w:color="auto"/>
        <w:bottom w:val="none" w:sz="0" w:space="0" w:color="auto"/>
        <w:right w:val="none" w:sz="0" w:space="0" w:color="auto"/>
      </w:divBdr>
      <w:divsChild>
        <w:div w:id="352612760">
          <w:marLeft w:val="0"/>
          <w:marRight w:val="0"/>
          <w:marTop w:val="0"/>
          <w:marBottom w:val="0"/>
          <w:divBdr>
            <w:top w:val="none" w:sz="0" w:space="0" w:color="auto"/>
            <w:left w:val="none" w:sz="0" w:space="0" w:color="auto"/>
            <w:bottom w:val="none" w:sz="0" w:space="0" w:color="auto"/>
            <w:right w:val="none" w:sz="0" w:space="0" w:color="auto"/>
          </w:divBdr>
        </w:div>
        <w:div w:id="6861740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ithub.com/alexander-pastukhov/multistable-homonym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osf.io/jm8ge/" TargetMode="Externa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9579D57EE847E642B6F98C43226B6514" ma:contentTypeVersion="4" ma:contentTypeDescription="Ein neues Dokument erstellen." ma:contentTypeScope="" ma:versionID="d441109744dd39c89393554580da98a0">
  <xsd:schema xmlns:xsd="http://www.w3.org/2001/XMLSchema" xmlns:xs="http://www.w3.org/2001/XMLSchema" xmlns:p="http://schemas.microsoft.com/office/2006/metadata/properties" xmlns:ns2="fb4fa6b5-6855-4178-b0d3-8ace46b933cb" targetNamespace="http://schemas.microsoft.com/office/2006/metadata/properties" ma:root="true" ma:fieldsID="3093c0460237daedabc7208a7441f758" ns2:_="">
    <xsd:import namespace="fb4fa6b5-6855-4178-b0d3-8ace46b933c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fa6b5-6855-4178-b0d3-8ace46b933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writefull-cache xmlns="urn:writefull-cache:Suggestions">{"suggestions":{},"typeOfAccount":"freemium"}</writefull-cache>
</file>

<file path=customXml/itemProps1.xml><?xml version="1.0" encoding="utf-8"?>
<ds:datastoreItem xmlns:ds="http://schemas.openxmlformats.org/officeDocument/2006/customXml" ds:itemID="{DCD6936A-5BBD-4DDD-A4B9-1F37DD240244}">
  <ds:schemaRefs>
    <ds:schemaRef ds:uri="http://schemas.openxmlformats.org/officeDocument/2006/bibliography"/>
  </ds:schemaRefs>
</ds:datastoreItem>
</file>

<file path=customXml/itemProps2.xml><?xml version="1.0" encoding="utf-8"?>
<ds:datastoreItem xmlns:ds="http://schemas.openxmlformats.org/officeDocument/2006/customXml" ds:itemID="{D0F55123-2F92-4979-A31B-609E265E981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2A75B2F-3E6F-479E-BF1D-A3356BE1B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4fa6b5-6855-4178-b0d3-8ace46b933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F86A3D-B680-48FD-BDD8-1F33173A697B}">
  <ds:schemaRefs>
    <ds:schemaRef ds:uri="http://schemas.microsoft.com/sharepoint/v3/contenttype/forms"/>
  </ds:schemaRefs>
</ds:datastoreItem>
</file>

<file path=customXml/itemProps5.xml><?xml version="1.0" encoding="utf-8"?>
<ds:datastoreItem xmlns:ds="http://schemas.openxmlformats.org/officeDocument/2006/customXml" ds:itemID="{47D58EEB-0F90-44FD-833B-1D4815436D64}">
  <ds:schemaRefs>
    <ds:schemaRef ds:uri="urn:writefull-cache:Suggestion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1938</Words>
  <Characters>12211</Characters>
  <Application>Microsoft Office Word</Application>
  <DocSecurity>0</DocSecurity>
  <Lines>101</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Uni-Bamberg</Company>
  <LinksUpToDate>false</LinksUpToDate>
  <CharactersWithSpaces>14121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Pastukhov</dc:creator>
  <cp:keywords/>
  <dc:description/>
  <cp:lastModifiedBy>Malin Styrnal</cp:lastModifiedBy>
  <cp:revision>2</cp:revision>
  <dcterms:created xsi:type="dcterms:W3CDTF">2023-04-24T08:25:00Z</dcterms:created>
  <dcterms:modified xsi:type="dcterms:W3CDTF">2023-07-11T14:17:00Z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0x0101009579D57EE847E642B6F98C43226B6514</vt:lpwstr>
  </property>
  <property fmtid="{D5CDD505-2E9C-101B-9397-08002B2CF9AE}" pid="3" name="Mendeley Document_1">
    <vt:lpwstr>True</vt:lpwstr>
  </property>
  <property fmtid="{D5CDD505-2E9C-101B-9397-08002B2CF9AE}" pid="4" name="Mendeley Unique User Id_1">
    <vt:lpwstr>aaebafbe-6c88-340a-af13-cd9d50894a08</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http://www.zotero.org/styles/journal-of-vision</vt:lpwstr>
  </property>
  <property fmtid="{D5CDD505-2E9C-101B-9397-08002B2CF9AE}" pid="21" name="Mendeley Recent Style Name 7_1">
    <vt:lpwstr>Journal of Vision</vt:lpwstr>
  </property>
  <property fmtid="{D5CDD505-2E9C-101B-9397-08002B2CF9AE}" pid="22" name="Mendeley Recent Style Id 8_1">
    <vt:lpwstr>http://www.zotero.org/styles/modern-humanities-research-association</vt:lpwstr>
  </property>
  <property fmtid="{D5CDD505-2E9C-101B-9397-08002B2CF9AE}" pid="23" name="Mendeley Recent Style Name 8_1">
    <vt:lpwstr>Modern Humanities Research Association 3rd edition (note with bibliography)</vt:lpwstr>
  </property>
  <property fmtid="{D5CDD505-2E9C-101B-9397-08002B2CF9AE}" pid="24" name="Mendeley Recent Style Id 9_1">
    <vt:lpwstr>http://www.zotero.org/styles/modern-language-association</vt:lpwstr>
  </property>
  <property fmtid="{D5CDD505-2E9C-101B-9397-08002B2CF9AE}" pid="25" name="Mendeley Recent Style Name 9_1">
    <vt:lpwstr>Modern Language Association 8th edition</vt:lpwstr>
  </property>
</Properties>
</file>